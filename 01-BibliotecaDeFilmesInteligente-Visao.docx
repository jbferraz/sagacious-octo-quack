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E363A0" w:rsidRDefault="00C66310">
      <w:pPr>
        <w:pStyle w:val="Ttulo"/>
      </w:pPr>
      <w:proofErr w:type="spellStart"/>
      <w:r w:rsidRPr="00DD158E">
        <w:t>Biblioteca</w:t>
      </w:r>
      <w:proofErr w:type="spellEnd"/>
      <w:r w:rsidRPr="00761AA9">
        <w:t xml:space="preserve"> de </w:t>
      </w:r>
      <w:proofErr w:type="spellStart"/>
      <w:r w:rsidRPr="00DD158E">
        <w:t>Filmes</w:t>
      </w:r>
      <w:proofErr w:type="spellEnd"/>
      <w:r w:rsidRPr="00761AA9">
        <w:t xml:space="preserve"> </w:t>
      </w:r>
      <w:proofErr w:type="spellStart"/>
      <w:r w:rsidRPr="00DD158E">
        <w:t>Inteligente</w:t>
      </w:r>
      <w:proofErr w:type="spellEnd"/>
    </w:p>
    <w:p w:rsidR="00685AA7" w:rsidRPr="00990F41" w:rsidRDefault="004E7A6B">
      <w:pPr>
        <w:pStyle w:val="Ttulo"/>
      </w:pPr>
      <w:r w:rsidRPr="00237F61">
        <w:rPr>
          <w:lang w:val="pt-BR"/>
        </w:rPr>
        <w:fldChar w:fldCharType="begin"/>
      </w:r>
      <w:r w:rsidRPr="00DD158E">
        <w:instrText xml:space="preserve"> TITLE  \* MERGEFORMAT </w:instrText>
      </w:r>
      <w:r w:rsidRPr="00DD158E">
        <w:rPr>
          <w:lang w:val="pt-BR"/>
        </w:rPr>
        <w:fldChar w:fldCharType="separate"/>
      </w:r>
      <w:proofErr w:type="spellStart"/>
      <w:r w:rsidR="006D557C" w:rsidRPr="00DD158E">
        <w:t>Vis</w:t>
      </w:r>
      <w:r w:rsidR="00A741DE" w:rsidRPr="00DD158E">
        <w:t>ão</w:t>
      </w:r>
      <w:proofErr w:type="spellEnd"/>
      <w:r w:rsidRPr="00237F61">
        <w:rPr>
          <w:lang w:val="pt-BR"/>
        </w:rPr>
        <w:fldChar w:fldCharType="end"/>
      </w:r>
    </w:p>
    <w:p w:rsidR="00685AA7" w:rsidRPr="00B1603D" w:rsidRDefault="00685AA7">
      <w:pPr>
        <w:pStyle w:val="Corpodetexto3"/>
        <w:rPr>
          <w:lang w:val="pt-BR"/>
        </w:rPr>
      </w:pPr>
      <w:r w:rsidRPr="00E363A0">
        <w:t xml:space="preserve">Usage note: There is procedural guidance within this template that appears in a style named InfoBlue. This style has a hidden font attribute allowing you to toggle whether it </w:t>
      </w:r>
      <w:r w:rsidRPr="00E363A0">
        <w:rPr>
          <w:u w:val="single"/>
        </w:rPr>
        <w:t>is</w:t>
      </w:r>
      <w:r w:rsidRPr="00E363A0">
        <w:t xml:space="preserve"> visible or hidden in this template. Use the Word menu Tools</w:t>
      </w:r>
      <w:r w:rsidRPr="00B1603D">
        <w:rPr>
          <w:lang w:val="pt-BR"/>
        </w:rPr>
        <w:sym w:font="Wingdings" w:char="F0E0"/>
      </w:r>
      <w:r w:rsidRPr="00E363A0">
        <w:t>Options</w:t>
      </w:r>
      <w:r w:rsidRPr="00B1603D">
        <w:rPr>
          <w:lang w:val="pt-BR"/>
        </w:rPr>
        <w:sym w:font="Wingdings" w:char="F0E0"/>
      </w:r>
      <w:r w:rsidRPr="00E363A0">
        <w:t>View</w:t>
      </w:r>
      <w:r w:rsidRPr="00B1603D">
        <w:rPr>
          <w:lang w:val="pt-BR"/>
        </w:rPr>
        <w:sym w:font="Wingdings" w:char="F0E0"/>
      </w:r>
      <w:r w:rsidRPr="00E363A0">
        <w:t xml:space="preserve">Hidden Text checkbox to toggle this setting. </w:t>
      </w:r>
      <w:r w:rsidRPr="00B1603D">
        <w:rPr>
          <w:lang w:val="pt-BR"/>
        </w:rPr>
        <w:t xml:space="preserve">A similar </w:t>
      </w:r>
      <w:r w:rsidRPr="00DD158E">
        <w:t>option exists</w:t>
      </w:r>
      <w:r w:rsidRPr="00B1603D">
        <w:rPr>
          <w:lang w:val="pt-BR"/>
        </w:rPr>
        <w:t xml:space="preserve"> for </w:t>
      </w:r>
      <w:r w:rsidRPr="00DD158E">
        <w:t>printing</w:t>
      </w:r>
      <w:r w:rsidRPr="00B1603D">
        <w:rPr>
          <w:lang w:val="pt-BR"/>
        </w:rPr>
        <w:t xml:space="preserve"> Tools</w:t>
      </w:r>
      <w:r w:rsidRPr="00B1603D">
        <w:rPr>
          <w:lang w:val="pt-BR"/>
        </w:rPr>
        <w:sym w:font="Wingdings" w:char="F0E0"/>
      </w:r>
      <w:r w:rsidRPr="00DD158E">
        <w:t>Options</w:t>
      </w:r>
      <w:r w:rsidRPr="00B1603D">
        <w:rPr>
          <w:lang w:val="pt-BR"/>
        </w:rPr>
        <w:sym w:font="Wingdings" w:char="F0E0"/>
      </w:r>
      <w:r w:rsidRPr="00B1603D">
        <w:rPr>
          <w:lang w:val="pt-BR"/>
        </w:rPr>
        <w:t>Print.</w:t>
      </w:r>
    </w:p>
    <w:p w:rsidR="00685AA7" w:rsidRPr="00B1603D" w:rsidRDefault="00685AA7">
      <w:pPr>
        <w:rPr>
          <w:lang w:val="pt-BR"/>
        </w:rPr>
      </w:pPr>
    </w:p>
    <w:p w:rsidR="00685AA7" w:rsidRDefault="00761AA9">
      <w:pPr>
        <w:pStyle w:val="Ttulo1"/>
        <w:rPr>
          <w:lang w:val="pt-BR"/>
        </w:rPr>
      </w:pPr>
      <w:bookmarkStart w:id="0" w:name="_Toc436203377"/>
      <w:bookmarkStart w:id="1" w:name="_Toc452813577"/>
      <w:r w:rsidRPr="00B1603D">
        <w:rPr>
          <w:lang w:val="pt-BR"/>
        </w:rPr>
        <w:t>Introdução</w:t>
      </w:r>
    </w:p>
    <w:p w:rsidR="00B47AA1" w:rsidRPr="002F43A5" w:rsidRDefault="002F43A5" w:rsidP="00B47AA1">
      <w:pPr>
        <w:rPr>
          <w:lang w:val="pt-BR"/>
        </w:rPr>
      </w:pPr>
      <w:r>
        <w:rPr>
          <w:lang w:val="pt-BR"/>
        </w:rPr>
        <w:t xml:space="preserve">Este projeto consiste na prática da cadeira de </w:t>
      </w:r>
      <w:proofErr w:type="gramStart"/>
      <w:r>
        <w:rPr>
          <w:lang w:val="pt-BR"/>
        </w:rPr>
        <w:t>Eng.</w:t>
      </w:r>
      <w:proofErr w:type="gramEnd"/>
      <w:r>
        <w:rPr>
          <w:lang w:val="pt-BR"/>
        </w:rPr>
        <w:t xml:space="preserve"> </w:t>
      </w:r>
      <w:r w:rsidR="00F76280">
        <w:rPr>
          <w:lang w:val="pt-BR"/>
        </w:rPr>
        <w:t>d</w:t>
      </w:r>
      <w:r>
        <w:rPr>
          <w:lang w:val="pt-BR"/>
        </w:rPr>
        <w:t xml:space="preserve">e Software II, da Faculdade Senac Porto Alegre, segundo semestre </w:t>
      </w:r>
      <w:r w:rsidR="00F76280">
        <w:rPr>
          <w:lang w:val="pt-BR"/>
        </w:rPr>
        <w:t xml:space="preserve">de </w:t>
      </w:r>
      <w:r>
        <w:rPr>
          <w:lang w:val="pt-BR"/>
        </w:rPr>
        <w:t>2015. A Biblioteca de Filmes Inteligente foi idealizada a partir de</w:t>
      </w:r>
      <w:r w:rsidR="00237F61">
        <w:rPr>
          <w:lang w:val="pt-BR"/>
        </w:rPr>
        <w:t xml:space="preserve"> uma</w:t>
      </w:r>
      <w:r>
        <w:rPr>
          <w:lang w:val="pt-BR"/>
        </w:rPr>
        <w:t xml:space="preserve"> entrevista</w:t>
      </w:r>
      <w:r w:rsidR="00F14305">
        <w:rPr>
          <w:lang w:val="pt-BR"/>
        </w:rPr>
        <w:t xml:space="preserve"> feita com Cleber Maciel</w:t>
      </w:r>
      <w:ins w:id="2" w:author="JAIR BORGES FERRAZ" w:date="2015-09-18T10:19:00Z">
        <w:r w:rsidR="00DD158E">
          <w:rPr>
            <w:lang w:val="pt-BR"/>
          </w:rPr>
          <w:t xml:space="preserve"> </w:t>
        </w:r>
      </w:ins>
      <w:r>
        <w:rPr>
          <w:lang w:val="pt-BR"/>
        </w:rPr>
        <w:t>com base e</w:t>
      </w:r>
      <w:r w:rsidR="00F76280">
        <w:rPr>
          <w:lang w:val="pt-BR"/>
        </w:rPr>
        <w:t>m orientação distribuída em aula</w:t>
      </w:r>
      <w:r w:rsidR="00F14305">
        <w:rPr>
          <w:lang w:val="pt-BR"/>
        </w:rPr>
        <w:t>.</w:t>
      </w:r>
      <w:r w:rsidR="00E12E69">
        <w:rPr>
          <w:lang w:val="pt-BR"/>
        </w:rPr>
        <w:t xml:space="preserve"> </w:t>
      </w:r>
    </w:p>
    <w:p w:rsidR="00685AA7" w:rsidRDefault="00685AA7">
      <w:pPr>
        <w:pStyle w:val="Ttulo1"/>
        <w:rPr>
          <w:lang w:val="pt-BR"/>
        </w:rPr>
      </w:pPr>
      <w:bookmarkStart w:id="3" w:name="_Toc512930906"/>
      <w:bookmarkStart w:id="4" w:name="_Toc20715755"/>
      <w:r w:rsidRPr="00B1603D">
        <w:rPr>
          <w:lang w:val="pt-BR"/>
        </w:rPr>
        <w:t>Posi</w:t>
      </w:r>
      <w:r w:rsidR="00A741DE" w:rsidRPr="00B1603D">
        <w:rPr>
          <w:lang w:val="pt-BR"/>
        </w:rPr>
        <w:t>c</w:t>
      </w:r>
      <w:r w:rsidRPr="00B1603D">
        <w:rPr>
          <w:lang w:val="pt-BR"/>
        </w:rPr>
        <w:t>ion</w:t>
      </w:r>
      <w:r w:rsidR="00A741DE" w:rsidRPr="00B1603D">
        <w:rPr>
          <w:lang w:val="pt-BR"/>
        </w:rPr>
        <w:t>amento</w:t>
      </w:r>
      <w:bookmarkEnd w:id="0"/>
      <w:bookmarkEnd w:id="1"/>
      <w:bookmarkEnd w:id="3"/>
      <w:bookmarkEnd w:id="4"/>
    </w:p>
    <w:p w:rsidR="00B47AA1" w:rsidRPr="00E815D2" w:rsidRDefault="00B47AA1" w:rsidP="00B47AA1">
      <w:pPr>
        <w:rPr>
          <w:lang w:val="pt-BR"/>
        </w:rPr>
      </w:pPr>
      <w:r w:rsidRPr="00E815D2">
        <w:rPr>
          <w:lang w:val="pt-BR"/>
        </w:rPr>
        <w:t>Est</w:t>
      </w:r>
      <w:r w:rsidR="00237F61">
        <w:rPr>
          <w:lang w:val="pt-BR"/>
        </w:rPr>
        <w:t>a</w:t>
      </w:r>
      <w:r w:rsidRPr="00E815D2">
        <w:rPr>
          <w:lang w:val="pt-BR"/>
        </w:rPr>
        <w:t xml:space="preserve"> seção apresenta a declaração do problema (Seção </w:t>
      </w:r>
      <w:r w:rsidRPr="00E815D2">
        <w:rPr>
          <w:lang w:val="pt-BR"/>
        </w:rPr>
        <w:fldChar w:fldCharType="begin"/>
      </w:r>
      <w:r w:rsidRPr="00E815D2">
        <w:rPr>
          <w:lang w:val="pt-BR"/>
        </w:rPr>
        <w:instrText xml:space="preserve"> REF _Ref429124931 \w </w:instrText>
      </w:r>
      <w:r w:rsidR="00F61473" w:rsidRPr="00E815D2">
        <w:rPr>
          <w:lang w:val="pt-BR"/>
        </w:rPr>
        <w:instrText xml:space="preserve"> \* MERGEFORMAT </w:instrText>
      </w:r>
      <w:r w:rsidRPr="00E815D2">
        <w:rPr>
          <w:lang w:val="pt-BR"/>
        </w:rPr>
        <w:fldChar w:fldCharType="separate"/>
      </w:r>
      <w:r w:rsidR="00676B1E">
        <w:rPr>
          <w:lang w:val="pt-BR"/>
        </w:rPr>
        <w:t>2.1</w:t>
      </w:r>
      <w:r w:rsidRPr="00E815D2">
        <w:rPr>
          <w:lang w:val="pt-BR"/>
        </w:rPr>
        <w:fldChar w:fldCharType="end"/>
      </w:r>
      <w:r w:rsidRPr="00E815D2">
        <w:rPr>
          <w:lang w:val="pt-BR"/>
        </w:rPr>
        <w:t xml:space="preserve">) e o posicionamento do produto (Seção  </w:t>
      </w:r>
      <w:r w:rsidRPr="00E815D2">
        <w:rPr>
          <w:lang w:val="pt-BR"/>
        </w:rPr>
        <w:fldChar w:fldCharType="begin"/>
      </w:r>
      <w:r w:rsidRPr="00E815D2">
        <w:rPr>
          <w:lang w:val="pt-BR"/>
        </w:rPr>
        <w:instrText xml:space="preserve"> REF _Ref429124938 \w </w:instrText>
      </w:r>
      <w:r w:rsidR="00F61473" w:rsidRPr="00E815D2">
        <w:rPr>
          <w:lang w:val="pt-BR"/>
        </w:rPr>
        <w:instrText xml:space="preserve"> \* MERGEFORMAT </w:instrText>
      </w:r>
      <w:r w:rsidRPr="00E815D2">
        <w:rPr>
          <w:lang w:val="pt-BR"/>
        </w:rPr>
        <w:fldChar w:fldCharType="separate"/>
      </w:r>
      <w:r w:rsidR="00676B1E">
        <w:rPr>
          <w:lang w:val="pt-BR"/>
        </w:rPr>
        <w:t>2.2</w:t>
      </w:r>
      <w:r w:rsidRPr="00E815D2">
        <w:rPr>
          <w:lang w:val="pt-BR"/>
        </w:rPr>
        <w:fldChar w:fldCharType="end"/>
      </w:r>
      <w:r w:rsidRPr="00E815D2">
        <w:rPr>
          <w:lang w:val="pt-BR"/>
        </w:rPr>
        <w:t>).</w:t>
      </w:r>
    </w:p>
    <w:p w:rsidR="00685AA7" w:rsidRPr="00B1603D" w:rsidRDefault="00685AA7">
      <w:pPr>
        <w:rPr>
          <w:lang w:val="pt-BR"/>
        </w:rPr>
      </w:pPr>
    </w:p>
    <w:p w:rsidR="00685AA7" w:rsidRPr="00B1603D" w:rsidRDefault="00A741DE">
      <w:pPr>
        <w:pStyle w:val="Ttulo2"/>
        <w:rPr>
          <w:lang w:val="pt-BR"/>
        </w:rPr>
      </w:pPr>
      <w:bookmarkStart w:id="5" w:name="_Toc436203379"/>
      <w:bookmarkStart w:id="6" w:name="_Toc452813579"/>
      <w:bookmarkStart w:id="7" w:name="_Toc512930907"/>
      <w:bookmarkStart w:id="8" w:name="_Toc20715756"/>
      <w:bookmarkStart w:id="9" w:name="_Ref429124931"/>
      <w:r w:rsidRPr="00B1603D">
        <w:rPr>
          <w:lang w:val="pt-BR"/>
        </w:rPr>
        <w:t xml:space="preserve">Declaração do </w:t>
      </w:r>
      <w:r w:rsidR="00685AA7" w:rsidRPr="00B1603D">
        <w:rPr>
          <w:lang w:val="pt-BR"/>
        </w:rPr>
        <w:t>Problem</w:t>
      </w:r>
      <w:r w:rsidRPr="00B1603D">
        <w:rPr>
          <w:lang w:val="pt-BR"/>
        </w:rPr>
        <w:t>a</w:t>
      </w:r>
      <w:bookmarkEnd w:id="5"/>
      <w:bookmarkEnd w:id="6"/>
      <w:bookmarkEnd w:id="7"/>
      <w:bookmarkEnd w:id="8"/>
      <w:bookmarkEnd w:id="9"/>
    </w:p>
    <w:p w:rsidR="00685AA7" w:rsidRPr="00B1603D" w:rsidRDefault="00685AA7">
      <w:pPr>
        <w:pStyle w:val="InfoBlue"/>
        <w:rPr>
          <w:lang w:val="pt-BR"/>
        </w:rPr>
      </w:pPr>
      <w:r w:rsidRPr="00E363A0">
        <w:t xml:space="preserve">[Provide a statement summarizing the problem being solved by this project. </w:t>
      </w:r>
      <w:r w:rsidRPr="00B1603D">
        <w:rPr>
          <w:lang w:val="pt-BR"/>
        </w:rPr>
        <w:t xml:space="preserve">The </w:t>
      </w:r>
      <w:r w:rsidRPr="00DD158E">
        <w:t>following format may be used</w:t>
      </w:r>
      <w:r w:rsidRPr="00B1603D">
        <w:rPr>
          <w:lang w:val="pt-BR"/>
        </w:rPr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DD158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686AE6">
            <w:pPr>
              <w:pStyle w:val="Corpodetexto"/>
              <w:keepNext/>
              <w:ind w:left="72"/>
              <w:rPr>
                <w:lang w:val="pt-BR"/>
              </w:rPr>
            </w:pPr>
            <w:r w:rsidRPr="00B1603D">
              <w:rPr>
                <w:lang w:val="pt-BR"/>
              </w:rP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C00751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[descr</w:t>
            </w:r>
            <w:r w:rsidR="00C00751" w:rsidRPr="00B1603D">
              <w:rPr>
                <w:lang w:val="pt-BR"/>
              </w:rPr>
              <w:t xml:space="preserve">eva o </w:t>
            </w:r>
            <w:r w:rsidRPr="00B1603D">
              <w:rPr>
                <w:lang w:val="pt-BR"/>
              </w:rPr>
              <w:t>problem</w:t>
            </w:r>
            <w:r w:rsidR="00C00751" w:rsidRPr="00B1603D">
              <w:rPr>
                <w:lang w:val="pt-BR"/>
              </w:rPr>
              <w:t>a</w:t>
            </w:r>
            <w:r w:rsidRPr="00B1603D">
              <w:rPr>
                <w:lang w:val="pt-BR"/>
              </w:rPr>
              <w:t>]</w:t>
            </w:r>
          </w:p>
          <w:p w:rsidR="00761AA9" w:rsidRPr="00761AA9" w:rsidRDefault="00761AA9" w:rsidP="00761AA9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Organização da Biblioteca de Filmes</w:t>
            </w:r>
          </w:p>
        </w:tc>
      </w:tr>
      <w:tr w:rsidR="00685AA7" w:rsidRPr="00761AA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685AA7" w:rsidP="00686AE6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afet</w:t>
            </w:r>
            <w:r w:rsidR="00686AE6" w:rsidRPr="00B1603D">
              <w:rPr>
                <w:lang w:val="pt-BR"/>
              </w:rPr>
              <w:t>a</w:t>
            </w:r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C00751" w:rsidP="00C00751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[os</w:t>
            </w:r>
            <w:r w:rsidR="00685AA7" w:rsidRPr="00B1603D">
              <w:rPr>
                <w:lang w:val="pt-BR"/>
              </w:rPr>
              <w:t xml:space="preserve"> </w:t>
            </w:r>
            <w:proofErr w:type="spellStart"/>
            <w:r w:rsidR="00685AA7" w:rsidRPr="00DD158E">
              <w:rPr>
                <w:lang w:val="pt-BR"/>
              </w:rPr>
              <w:t>stakeholders</w:t>
            </w:r>
            <w:proofErr w:type="spellEnd"/>
            <w:r w:rsidR="00685AA7" w:rsidRPr="00B1603D">
              <w:rPr>
                <w:lang w:val="pt-BR"/>
              </w:rPr>
              <w:t xml:space="preserve"> afet</w:t>
            </w:r>
            <w:r w:rsidRPr="00B1603D">
              <w:rPr>
                <w:lang w:val="pt-BR"/>
              </w:rPr>
              <w:t xml:space="preserve">ados pelo </w:t>
            </w:r>
            <w:r w:rsidR="00685AA7" w:rsidRPr="00B1603D">
              <w:rPr>
                <w:lang w:val="pt-BR"/>
              </w:rPr>
              <w:t>problem</w:t>
            </w:r>
            <w:r w:rsidRPr="00B1603D">
              <w:rPr>
                <w:lang w:val="pt-BR"/>
              </w:rPr>
              <w:t>a</w:t>
            </w:r>
            <w:r w:rsidR="00685AA7" w:rsidRPr="00B1603D">
              <w:rPr>
                <w:lang w:val="pt-BR"/>
              </w:rPr>
              <w:t>]</w:t>
            </w:r>
          </w:p>
          <w:p w:rsidR="00761AA9" w:rsidRPr="00761AA9" w:rsidRDefault="0073306D" w:rsidP="00761AA9">
            <w:pPr>
              <w:pStyle w:val="Corpodetexto"/>
              <w:rPr>
                <w:lang w:val="pt-BR"/>
              </w:rPr>
            </w:pPr>
            <w:proofErr w:type="gramStart"/>
            <w:r>
              <w:rPr>
                <w:lang w:val="pt-BR"/>
              </w:rPr>
              <w:t>u</w:t>
            </w:r>
            <w:r w:rsidR="00761AA9">
              <w:rPr>
                <w:lang w:val="pt-BR"/>
              </w:rPr>
              <w:t>suário</w:t>
            </w:r>
            <w:proofErr w:type="gramEnd"/>
          </w:p>
        </w:tc>
      </w:tr>
      <w:tr w:rsidR="00685AA7" w:rsidRPr="00761AA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686AE6" w:rsidP="00686AE6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o</w:t>
            </w:r>
            <w:proofErr w:type="gramEnd"/>
            <w:r w:rsidR="00685AA7" w:rsidRPr="00B1603D">
              <w:rPr>
                <w:lang w:val="pt-BR"/>
              </w:rPr>
              <w:t xml:space="preserve"> impact</w:t>
            </w:r>
            <w:r w:rsidRPr="00B1603D">
              <w:rPr>
                <w:lang w:val="pt-BR"/>
              </w:rPr>
              <w:t>o</w:t>
            </w:r>
            <w:r w:rsidR="00685AA7" w:rsidRPr="00B1603D">
              <w:rPr>
                <w:lang w:val="pt-BR"/>
              </w:rPr>
              <w:t xml:space="preserve"> </w:t>
            </w:r>
            <w:r w:rsidRPr="00B1603D">
              <w:rPr>
                <w:lang w:val="pt-BR"/>
              </w:rPr>
              <w:t>disto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C00751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</w:t>
            </w:r>
            <w:r w:rsidR="00C00751" w:rsidRPr="00B1603D">
              <w:rPr>
                <w:lang w:val="pt-BR"/>
              </w:rPr>
              <w:t>qual é o impacto do problema</w:t>
            </w:r>
            <w:r w:rsidRPr="00B1603D">
              <w:rPr>
                <w:lang w:val="pt-BR"/>
              </w:rPr>
              <w:t>?</w:t>
            </w:r>
            <w:proofErr w:type="gramStart"/>
            <w:r w:rsidRPr="00B1603D">
              <w:rPr>
                <w:lang w:val="pt-BR"/>
              </w:rPr>
              <w:t>]</w:t>
            </w:r>
            <w:proofErr w:type="gramEnd"/>
          </w:p>
          <w:p w:rsidR="00761AA9" w:rsidRPr="00761AA9" w:rsidRDefault="0073306D" w:rsidP="00F61473">
            <w:pPr>
              <w:pStyle w:val="Corpodetexto"/>
              <w:rPr>
                <w:lang w:val="pt-BR"/>
              </w:rPr>
            </w:pPr>
            <w:proofErr w:type="gramStart"/>
            <w:r>
              <w:rPr>
                <w:lang w:val="pt-BR"/>
              </w:rPr>
              <w:t>p</w:t>
            </w:r>
            <w:r w:rsidR="00761AA9">
              <w:rPr>
                <w:lang w:val="pt-BR"/>
              </w:rPr>
              <w:t>erda</w:t>
            </w:r>
            <w:proofErr w:type="gramEnd"/>
            <w:r w:rsidR="00761AA9">
              <w:rPr>
                <w:lang w:val="pt-BR"/>
              </w:rPr>
              <w:t xml:space="preserve"> de tempo desnecess</w:t>
            </w:r>
            <w:r w:rsidR="00F61473">
              <w:rPr>
                <w:lang w:val="pt-BR"/>
              </w:rPr>
              <w:t>ário</w:t>
            </w:r>
          </w:p>
        </w:tc>
      </w:tr>
      <w:tr w:rsidR="00685AA7" w:rsidRPr="00DD158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686AE6" w:rsidP="00686AE6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uma</w:t>
            </w:r>
            <w:proofErr w:type="gramEnd"/>
            <w:r w:rsidR="00685AA7" w:rsidRPr="00B1603D">
              <w:rPr>
                <w:lang w:val="pt-BR"/>
              </w:rPr>
              <w:t xml:space="preserve"> solu</w:t>
            </w:r>
            <w:r w:rsidRPr="00B1603D">
              <w:rPr>
                <w:lang w:val="pt-BR"/>
              </w:rPr>
              <w:t>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C00751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[list</w:t>
            </w:r>
            <w:r w:rsidR="00C00751" w:rsidRPr="00B1603D">
              <w:rPr>
                <w:lang w:val="pt-BR"/>
              </w:rPr>
              <w:t>e</w:t>
            </w:r>
            <w:r w:rsidRPr="00B1603D">
              <w:rPr>
                <w:lang w:val="pt-BR"/>
              </w:rPr>
              <w:t xml:space="preserve"> </w:t>
            </w:r>
            <w:r w:rsidR="00C00751" w:rsidRPr="00B1603D">
              <w:rPr>
                <w:lang w:val="pt-BR"/>
              </w:rPr>
              <w:t xml:space="preserve">alguns dos principais </w:t>
            </w:r>
            <w:r w:rsidRPr="00B1603D">
              <w:rPr>
                <w:lang w:val="pt-BR"/>
              </w:rPr>
              <w:t>benef</w:t>
            </w:r>
            <w:r w:rsidR="00C00751" w:rsidRPr="00B1603D">
              <w:rPr>
                <w:lang w:val="pt-BR"/>
              </w:rPr>
              <w:t>ícios de uma solução</w:t>
            </w:r>
            <w:r w:rsidRPr="00B1603D">
              <w:rPr>
                <w:lang w:val="pt-BR"/>
              </w:rPr>
              <w:t>]</w:t>
            </w:r>
            <w:r w:rsidR="00C00751" w:rsidRPr="00B1603D">
              <w:rPr>
                <w:lang w:val="pt-BR"/>
              </w:rPr>
              <w:t>.</w:t>
            </w:r>
          </w:p>
          <w:p w:rsidR="00F61473" w:rsidRPr="00F61473" w:rsidRDefault="0073306D" w:rsidP="00F61473">
            <w:pPr>
              <w:pStyle w:val="Corpodetexto"/>
              <w:rPr>
                <w:lang w:val="pt-BR"/>
              </w:rPr>
            </w:pPr>
            <w:proofErr w:type="gramStart"/>
            <w:r>
              <w:rPr>
                <w:lang w:val="pt-BR"/>
              </w:rPr>
              <w:t>a</w:t>
            </w:r>
            <w:r w:rsidR="00F61473">
              <w:rPr>
                <w:lang w:val="pt-BR"/>
              </w:rPr>
              <w:t>perfeiçoar</w:t>
            </w:r>
            <w:proofErr w:type="gramEnd"/>
            <w:r w:rsidR="00F61473">
              <w:rPr>
                <w:lang w:val="pt-BR"/>
              </w:rPr>
              <w:t xml:space="preserve"> o tempo na pesquisa dos filmes</w:t>
            </w:r>
            <w:r>
              <w:rPr>
                <w:lang w:val="pt-BR"/>
              </w:rPr>
              <w:t>.</w:t>
            </w:r>
          </w:p>
        </w:tc>
      </w:tr>
    </w:tbl>
    <w:p w:rsidR="00C00751" w:rsidRPr="00B1603D" w:rsidRDefault="00C00751" w:rsidP="00C96381">
      <w:pPr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</w:p>
    <w:p w:rsidR="00C00751" w:rsidRPr="00B1603D" w:rsidRDefault="00C00751" w:rsidP="00C00751">
      <w:pPr>
        <w:rPr>
          <w:lang w:val="pt-BR"/>
        </w:rPr>
      </w:pPr>
    </w:p>
    <w:p w:rsidR="00685AA7" w:rsidRPr="00A71024" w:rsidRDefault="00A741DE">
      <w:pPr>
        <w:pStyle w:val="Ttulo2"/>
        <w:rPr>
          <w:lang w:val="pt-BR"/>
        </w:rPr>
      </w:pPr>
      <w:bookmarkStart w:id="16" w:name="_Ref429124938"/>
      <w:r w:rsidRPr="00A71024">
        <w:rPr>
          <w:lang w:val="pt-BR"/>
        </w:rPr>
        <w:t>Declaração da</w:t>
      </w:r>
      <w:r w:rsidR="00F61473">
        <w:rPr>
          <w:lang w:val="pt-BR"/>
        </w:rPr>
        <w:t xml:space="preserve"> </w:t>
      </w:r>
      <w:r w:rsidRPr="00A71024">
        <w:rPr>
          <w:lang w:val="pt-BR"/>
        </w:rPr>
        <w:t>Posição do Produto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685AA7" w:rsidRPr="00B1603D" w:rsidRDefault="00685AA7">
      <w:pPr>
        <w:pStyle w:val="InfoBlue"/>
        <w:rPr>
          <w:lang w:val="pt-BR"/>
        </w:rPr>
      </w:pPr>
      <w:r w:rsidRPr="00E363A0">
        <w:t xml:space="preserve">[Provide an overall statement summarizing, at the highest level, the unique position the product intends to fill in the marketplace. </w:t>
      </w:r>
      <w:proofErr w:type="gramStart"/>
      <w:r w:rsidRPr="00B1603D">
        <w:rPr>
          <w:lang w:val="pt-BR"/>
        </w:rPr>
        <w:t xml:space="preserve">The </w:t>
      </w:r>
      <w:r w:rsidRPr="00DD158E">
        <w:t>following format may be used</w:t>
      </w:r>
      <w:r w:rsidRPr="00B1603D">
        <w:rPr>
          <w:lang w:val="pt-BR"/>
        </w:rPr>
        <w:t>:]</w:t>
      </w:r>
      <w:proofErr w:type="gram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DD158E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FD3BF1">
            <w:pPr>
              <w:pStyle w:val="Corpodetexto"/>
              <w:keepNext/>
              <w:ind w:left="72"/>
              <w:rPr>
                <w:lang w:val="pt-BR"/>
              </w:rPr>
            </w:pPr>
            <w:r w:rsidRPr="00B1603D">
              <w:rPr>
                <w:lang w:val="pt-BR"/>
              </w:rPr>
              <w:lastRenderedPageBreak/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544C2C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</w:t>
            </w:r>
            <w:r w:rsidR="00544C2C" w:rsidRPr="00B1603D">
              <w:rPr>
                <w:lang w:val="pt-BR"/>
              </w:rPr>
              <w:t>cliente potencial</w:t>
            </w:r>
            <w:r w:rsidRPr="00B1603D">
              <w:rPr>
                <w:lang w:val="pt-BR"/>
              </w:rPr>
              <w:t>]</w:t>
            </w:r>
          </w:p>
          <w:p w:rsidR="00F61473" w:rsidRPr="00F61473" w:rsidRDefault="00F61473" w:rsidP="00F61473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Entusiastas de filmes</w:t>
            </w:r>
          </w:p>
        </w:tc>
      </w:tr>
      <w:tr w:rsidR="00685AA7" w:rsidRPr="00761AA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73306D" w:rsidP="00237F6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que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544C2C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</w:t>
            </w:r>
            <w:r w:rsidR="00544C2C" w:rsidRPr="00B1603D">
              <w:rPr>
                <w:lang w:val="pt-BR"/>
              </w:rPr>
              <w:t>declaração de necessidade ou oportunidade</w:t>
            </w:r>
            <w:r w:rsidRPr="00B1603D">
              <w:rPr>
                <w:lang w:val="pt-BR"/>
              </w:rPr>
              <w:t>]</w:t>
            </w:r>
          </w:p>
          <w:p w:rsidR="00F61473" w:rsidRPr="00F61473" w:rsidRDefault="0073306D" w:rsidP="00F61473">
            <w:pPr>
              <w:pStyle w:val="Corpodetexto"/>
              <w:rPr>
                <w:lang w:val="pt-BR"/>
              </w:rPr>
            </w:pPr>
            <w:proofErr w:type="gramStart"/>
            <w:r>
              <w:rPr>
                <w:lang w:val="pt-BR"/>
              </w:rPr>
              <w:t>u</w:t>
            </w:r>
            <w:r w:rsidR="00F61473">
              <w:rPr>
                <w:lang w:val="pt-BR"/>
              </w:rPr>
              <w:t>tiliza</w:t>
            </w:r>
            <w:r w:rsidR="00237F61">
              <w:rPr>
                <w:lang w:val="pt-BR"/>
              </w:rPr>
              <w:t>m</w:t>
            </w:r>
            <w:proofErr w:type="gramEnd"/>
            <w:r w:rsidR="00F61473">
              <w:rPr>
                <w:lang w:val="pt-BR"/>
              </w:rPr>
              <w:t xml:space="preserve"> plataforma Windows</w:t>
            </w:r>
          </w:p>
        </w:tc>
      </w:tr>
      <w:tr w:rsidR="00685AA7" w:rsidRPr="00761AA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FD3BF1" w:rsidP="00F61473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o</w:t>
            </w:r>
            <w:proofErr w:type="gramEnd"/>
            <w:r w:rsidR="00685AA7" w:rsidRPr="00B1603D">
              <w:rPr>
                <w:lang w:val="pt-BR"/>
              </w:rPr>
              <w:t xml:space="preserve"> (</w:t>
            </w:r>
            <w:r w:rsidR="00F61473">
              <w:rPr>
                <w:lang w:val="pt-BR"/>
              </w:rPr>
              <w:t>BFI</w:t>
            </w:r>
            <w:r w:rsidR="00685AA7" w:rsidRPr="00B1603D">
              <w:rPr>
                <w:lang w:val="pt-BR"/>
              </w:rP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FD3BF1" w:rsidP="009A2DAE">
            <w:pPr>
              <w:pStyle w:val="InfoBlue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é</w:t>
            </w:r>
            <w:proofErr w:type="gramEnd"/>
            <w:r w:rsidRPr="00B1603D">
              <w:rPr>
                <w:lang w:val="pt-BR"/>
              </w:rPr>
              <w:t xml:space="preserve"> um</w:t>
            </w:r>
            <w:r w:rsidR="00685AA7" w:rsidRPr="00B1603D">
              <w:rPr>
                <w:lang w:val="pt-BR"/>
              </w:rPr>
              <w:t xml:space="preserve"> [</w:t>
            </w:r>
            <w:r w:rsidR="009A2DAE" w:rsidRPr="00B1603D">
              <w:rPr>
                <w:lang w:val="pt-BR"/>
              </w:rPr>
              <w:t xml:space="preserve">categoria de </w:t>
            </w:r>
            <w:r w:rsidR="00685AA7" w:rsidRPr="00B1603D">
              <w:rPr>
                <w:lang w:val="pt-BR"/>
              </w:rPr>
              <w:t>produto]</w:t>
            </w:r>
          </w:p>
          <w:p w:rsidR="00F61473" w:rsidRPr="00F61473" w:rsidRDefault="00237F61" w:rsidP="00F61473">
            <w:pPr>
              <w:pStyle w:val="Corpodetexto"/>
              <w:rPr>
                <w:lang w:val="pt-BR"/>
              </w:rPr>
            </w:pPr>
            <w:proofErr w:type="gramStart"/>
            <w:r>
              <w:rPr>
                <w:lang w:val="pt-BR"/>
              </w:rPr>
              <w:t>é</w:t>
            </w:r>
            <w:proofErr w:type="gramEnd"/>
            <w:r>
              <w:rPr>
                <w:lang w:val="pt-BR"/>
              </w:rPr>
              <w:t xml:space="preserve"> uma </w:t>
            </w:r>
            <w:r w:rsidR="00F61473">
              <w:rPr>
                <w:lang w:val="pt-BR"/>
              </w:rPr>
              <w:t>Biblioteca Inteligente</w:t>
            </w:r>
          </w:p>
        </w:tc>
      </w:tr>
      <w:tr w:rsidR="00685AA7" w:rsidRPr="00DD158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FD3BF1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que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9A2DAE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</w:t>
            </w:r>
            <w:r w:rsidR="009A2DAE" w:rsidRPr="00B1603D">
              <w:rPr>
                <w:lang w:val="pt-BR"/>
              </w:rPr>
              <w:t>declaração do principal benefício, isto é, um motivo para a compra</w:t>
            </w:r>
            <w:proofErr w:type="gramStart"/>
            <w:r w:rsidRPr="00B1603D">
              <w:rPr>
                <w:lang w:val="pt-BR"/>
              </w:rPr>
              <w:t>]</w:t>
            </w:r>
            <w:proofErr w:type="gramEnd"/>
          </w:p>
          <w:p w:rsidR="00F61473" w:rsidRPr="00F61473" w:rsidRDefault="0073306D" w:rsidP="00F61473">
            <w:pPr>
              <w:pStyle w:val="Corpodetexto"/>
              <w:rPr>
                <w:lang w:val="pt-BR"/>
              </w:rPr>
            </w:pPr>
            <w:proofErr w:type="gramStart"/>
            <w:r>
              <w:rPr>
                <w:lang w:val="pt-BR"/>
              </w:rPr>
              <w:t>o</w:t>
            </w:r>
            <w:r w:rsidR="00F61473">
              <w:rPr>
                <w:lang w:val="pt-BR"/>
              </w:rPr>
              <w:t>rganiza</w:t>
            </w:r>
            <w:proofErr w:type="gramEnd"/>
            <w:r w:rsidR="00F61473">
              <w:rPr>
                <w:lang w:val="pt-BR"/>
              </w:rPr>
              <w:t xml:space="preserve"> a busca inteligente de filmes</w:t>
            </w:r>
          </w:p>
        </w:tc>
      </w:tr>
      <w:tr w:rsidR="00685AA7" w:rsidRPr="00B1603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FD3BF1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diferente</w:t>
            </w:r>
            <w:proofErr w:type="gramEnd"/>
            <w:r w:rsidRPr="00B1603D">
              <w:rPr>
                <w:lang w:val="pt-BR"/>
              </w:rPr>
              <w:t xml:space="preserve"> d</w:t>
            </w:r>
            <w:r w:rsidR="00237F61">
              <w:rPr>
                <w:lang w:val="pt-BR"/>
              </w:rPr>
              <w:t>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9A2DAE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</w:t>
            </w:r>
            <w:r w:rsidR="009A2DAE" w:rsidRPr="00B1603D">
              <w:rPr>
                <w:lang w:val="pt-BR"/>
              </w:rPr>
              <w:t>alternativa principal</w:t>
            </w:r>
            <w:r w:rsidRPr="00B1603D">
              <w:rPr>
                <w:lang w:val="pt-BR"/>
              </w:rPr>
              <w:t>]</w:t>
            </w:r>
          </w:p>
          <w:p w:rsidR="00F61473" w:rsidRPr="00F61473" w:rsidRDefault="00F61473" w:rsidP="00F61473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Windows Media Player</w:t>
            </w:r>
          </w:p>
        </w:tc>
      </w:tr>
      <w:tr w:rsidR="00685AA7" w:rsidRPr="005A18D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FD3BF1" w:rsidP="00FD3BF1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nosso</w:t>
            </w:r>
            <w:proofErr w:type="gramEnd"/>
            <w:r w:rsidR="00685AA7" w:rsidRPr="00B1603D">
              <w:rPr>
                <w:lang w:val="pt-BR"/>
              </w:rPr>
              <w:t xml:space="preserve"> produt</w:t>
            </w:r>
            <w:r w:rsidRPr="00B1603D">
              <w:rPr>
                <w:lang w:val="pt-BR"/>
              </w:rPr>
              <w:t>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 w:rsidP="009A2DAE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</w:t>
            </w:r>
            <w:r w:rsidR="009A2DAE" w:rsidRPr="00B1603D">
              <w:rPr>
                <w:lang w:val="pt-BR"/>
              </w:rPr>
              <w:t>declaração do diferencial</w:t>
            </w:r>
            <w:r w:rsidRPr="00B1603D">
              <w:rPr>
                <w:lang w:val="pt-BR"/>
              </w:rPr>
              <w:t>]</w:t>
            </w:r>
          </w:p>
          <w:p w:rsidR="00F61473" w:rsidRPr="00F61473" w:rsidRDefault="0073306D" w:rsidP="00F61473">
            <w:pPr>
              <w:pStyle w:val="Corpodetexto"/>
              <w:rPr>
                <w:lang w:val="pt-BR"/>
              </w:rPr>
            </w:pPr>
            <w:proofErr w:type="gramStart"/>
            <w:r>
              <w:rPr>
                <w:lang w:val="pt-BR"/>
              </w:rPr>
              <w:t>o</w:t>
            </w:r>
            <w:r w:rsidR="00F61473">
              <w:rPr>
                <w:lang w:val="pt-BR"/>
              </w:rPr>
              <w:t>rganiza</w:t>
            </w:r>
            <w:proofErr w:type="gramEnd"/>
            <w:r w:rsidR="00F61473">
              <w:rPr>
                <w:lang w:val="pt-BR"/>
              </w:rPr>
              <w:t xml:space="preserve"> de forma inteligente e automática os filmes</w:t>
            </w:r>
            <w:r w:rsidR="005A18D5">
              <w:rPr>
                <w:lang w:val="pt-BR"/>
              </w:rPr>
              <w:t>.</w:t>
            </w:r>
          </w:p>
        </w:tc>
      </w:tr>
    </w:tbl>
    <w:p w:rsidR="009B5F5B" w:rsidRDefault="009B5F5B" w:rsidP="009B5F5B">
      <w:pPr>
        <w:pStyle w:val="InfoBlue"/>
        <w:rPr>
          <w:lang w:val="pt-BR"/>
        </w:rPr>
      </w:pPr>
    </w:p>
    <w:p w:rsidR="009B5F5B" w:rsidRPr="009B5F5B" w:rsidRDefault="009B5F5B" w:rsidP="009B5F5B">
      <w:pPr>
        <w:pStyle w:val="Corpodetexto"/>
        <w:rPr>
          <w:lang w:val="pt-BR"/>
        </w:rPr>
      </w:pPr>
    </w:p>
    <w:p w:rsidR="00685AA7" w:rsidRPr="00E363A0" w:rsidRDefault="00685AA7">
      <w:pPr>
        <w:pStyle w:val="InfoBlue"/>
      </w:pPr>
      <w:r w:rsidRPr="00E363A0">
        <w:t>[A product position statement communicates the intent of the application and the importance of the project to all concerned personnel.]</w:t>
      </w:r>
    </w:p>
    <w:p w:rsidR="00685AA7" w:rsidRPr="00B1603D" w:rsidRDefault="003F3215">
      <w:pPr>
        <w:pStyle w:val="Ttulo1"/>
        <w:rPr>
          <w:lang w:val="pt-BR"/>
        </w:rPr>
      </w:pPr>
      <w:bookmarkStart w:id="17" w:name="_Toc447960005"/>
      <w:bookmarkStart w:id="18" w:name="_Toc452813581"/>
      <w:bookmarkStart w:id="19" w:name="_Toc512930909"/>
      <w:bookmarkStart w:id="20" w:name="_Toc20715758"/>
      <w:bookmarkStart w:id="21" w:name="_Toc436203381"/>
      <w:r>
        <w:rPr>
          <w:lang w:val="pt-BR"/>
        </w:rPr>
        <w:t>Descrição dos Envolvidos</w:t>
      </w:r>
      <w:bookmarkEnd w:id="17"/>
      <w:bookmarkEnd w:id="18"/>
      <w:bookmarkEnd w:id="19"/>
      <w:bookmarkEnd w:id="20"/>
    </w:p>
    <w:p w:rsidR="00685AA7" w:rsidRPr="00B1603D" w:rsidRDefault="003F3215">
      <w:pPr>
        <w:pStyle w:val="Ttulo2"/>
        <w:rPr>
          <w:lang w:val="pt-BR"/>
        </w:rPr>
      </w:pPr>
      <w:r>
        <w:rPr>
          <w:lang w:val="pt-BR"/>
        </w:rPr>
        <w:t>Resumo dos Envolvidos</w:t>
      </w:r>
    </w:p>
    <w:p w:rsidR="00685AA7" w:rsidRPr="00B1603D" w:rsidRDefault="00685AA7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B1603D">
        <w:trPr>
          <w:tblHeader/>
        </w:trPr>
        <w:tc>
          <w:tcPr>
            <w:tcW w:w="1890" w:type="dxa"/>
          </w:tcPr>
          <w:p w:rsidR="00685AA7" w:rsidRPr="00B1603D" w:rsidRDefault="000B0663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</w:t>
            </w:r>
            <w:r w:rsidR="00685AA7" w:rsidRPr="00B1603D">
              <w:rPr>
                <w:b/>
                <w:bCs/>
                <w:lang w:val="pt-BR"/>
              </w:rPr>
              <w:t>me</w:t>
            </w:r>
          </w:p>
        </w:tc>
        <w:tc>
          <w:tcPr>
            <w:tcW w:w="2610" w:type="dxa"/>
          </w:tcPr>
          <w:p w:rsidR="00685AA7" w:rsidRPr="00B1603D" w:rsidRDefault="000B0663" w:rsidP="000B0663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685AA7" w:rsidRPr="00B1603D" w:rsidRDefault="00685AA7" w:rsidP="000B0663">
            <w:pPr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Respons</w:t>
            </w:r>
            <w:r w:rsidR="00237F61">
              <w:rPr>
                <w:b/>
                <w:bCs/>
                <w:lang w:val="pt-BR"/>
              </w:rPr>
              <w:t>a</w:t>
            </w:r>
            <w:r w:rsidRPr="00B1603D">
              <w:rPr>
                <w:b/>
                <w:bCs/>
                <w:lang w:val="pt-BR"/>
              </w:rPr>
              <w:t>bili</w:t>
            </w:r>
            <w:r w:rsidR="000B0663">
              <w:rPr>
                <w:b/>
                <w:bCs/>
                <w:lang w:val="pt-BR"/>
              </w:rPr>
              <w:t>dade</w:t>
            </w:r>
            <w:r w:rsidRPr="00B1603D">
              <w:rPr>
                <w:b/>
                <w:bCs/>
                <w:lang w:val="pt-BR"/>
              </w:rPr>
              <w:t>s</w:t>
            </w:r>
          </w:p>
        </w:tc>
      </w:tr>
      <w:tr w:rsidR="00685AA7" w:rsidRPr="00B1603D">
        <w:tc>
          <w:tcPr>
            <w:tcW w:w="1890" w:type="dxa"/>
          </w:tcPr>
          <w:p w:rsidR="00685AA7" w:rsidRPr="00B1603D" w:rsidRDefault="00685AA7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</w:t>
            </w:r>
            <w:r w:rsidRPr="005A18D5">
              <w:t>Name the stakeholder type.</w:t>
            </w:r>
            <w:proofErr w:type="gramStart"/>
            <w:r w:rsidRPr="005A18D5">
              <w:t>]</w:t>
            </w:r>
            <w:proofErr w:type="gramEnd"/>
          </w:p>
        </w:tc>
        <w:tc>
          <w:tcPr>
            <w:tcW w:w="2610" w:type="dxa"/>
          </w:tcPr>
          <w:p w:rsidR="00685AA7" w:rsidRPr="00B1603D" w:rsidRDefault="00685AA7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</w:t>
            </w:r>
            <w:r w:rsidRPr="005A18D5">
              <w:t>Briefly describe the stakeholder.</w:t>
            </w:r>
            <w:proofErr w:type="gramStart"/>
            <w:r w:rsidRPr="005A18D5">
              <w:t>]</w:t>
            </w:r>
            <w:proofErr w:type="gramEnd"/>
          </w:p>
        </w:tc>
        <w:tc>
          <w:tcPr>
            <w:tcW w:w="3960" w:type="dxa"/>
          </w:tcPr>
          <w:p w:rsidR="00685AA7" w:rsidRPr="00761AA9" w:rsidRDefault="00685AA7">
            <w:pPr>
              <w:pStyle w:val="InfoBlue"/>
            </w:pPr>
            <w:r w:rsidRPr="00E363A0">
              <w:t xml:space="preserve">[Summarize the stakeholder’s key responsibilities with regard to the system being developed; that is, their interest as a stakeholder. </w:t>
            </w:r>
            <w:r w:rsidRPr="00761AA9">
              <w:t>For example, this stakeholder:</w:t>
            </w:r>
          </w:p>
          <w:p w:rsidR="00685AA7" w:rsidRPr="00E363A0" w:rsidRDefault="00685AA7">
            <w:pPr>
              <w:pStyle w:val="InfoBlue"/>
            </w:pPr>
            <w:r w:rsidRPr="00E363A0">
              <w:t>ensures that the system will be maintainable</w:t>
            </w:r>
          </w:p>
          <w:p w:rsidR="00685AA7" w:rsidRPr="00E363A0" w:rsidRDefault="00685AA7">
            <w:pPr>
              <w:pStyle w:val="InfoBlue"/>
            </w:pPr>
            <w:r w:rsidRPr="00E363A0">
              <w:t>ensures that there will be a market demand for the product’s features</w:t>
            </w:r>
          </w:p>
          <w:p w:rsidR="00685AA7" w:rsidRPr="00E363A0" w:rsidRDefault="00685AA7">
            <w:pPr>
              <w:pStyle w:val="InfoBlue"/>
            </w:pPr>
            <w:r w:rsidRPr="00E363A0">
              <w:t>monitors the project’s progress</w:t>
            </w:r>
          </w:p>
          <w:p w:rsidR="00685AA7" w:rsidRPr="00E363A0" w:rsidRDefault="00685AA7">
            <w:pPr>
              <w:pStyle w:val="InfoBlue"/>
            </w:pPr>
            <w:r w:rsidRPr="00E363A0">
              <w:t>approves funding</w:t>
            </w:r>
          </w:p>
          <w:p w:rsidR="00685AA7" w:rsidRPr="005A18D5" w:rsidRDefault="00685AA7">
            <w:pPr>
              <w:pStyle w:val="InfoBlue"/>
            </w:pPr>
            <w:r w:rsidRPr="005A18D5">
              <w:t>and so forth]</w:t>
            </w:r>
          </w:p>
        </w:tc>
      </w:tr>
      <w:tr w:rsidR="000B0663" w:rsidRPr="00B1603D">
        <w:tc>
          <w:tcPr>
            <w:tcW w:w="1890" w:type="dxa"/>
          </w:tcPr>
          <w:p w:rsidR="000B0663" w:rsidRPr="00B1603D" w:rsidRDefault="000B0663" w:rsidP="00EE70D7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2610" w:type="dxa"/>
          </w:tcPr>
          <w:p w:rsidR="000B0663" w:rsidRPr="00B1603D" w:rsidRDefault="00AE35A5" w:rsidP="00761AA9">
            <w:pPr>
              <w:rPr>
                <w:lang w:val="pt-BR"/>
              </w:rPr>
            </w:pPr>
            <w:r>
              <w:rPr>
                <w:lang w:val="pt-BR"/>
              </w:rPr>
              <w:t xml:space="preserve">Proprietário da </w:t>
            </w:r>
            <w:r w:rsidR="00761AA9">
              <w:rPr>
                <w:lang w:val="pt-BR"/>
              </w:rPr>
              <w:t>biblioteca</w:t>
            </w:r>
            <w:r>
              <w:rPr>
                <w:lang w:val="pt-BR"/>
              </w:rPr>
              <w:t xml:space="preserve"> (</w:t>
            </w:r>
            <w:r w:rsidR="00761AA9">
              <w:rPr>
                <w:lang w:val="pt-BR"/>
              </w:rPr>
              <w:t>Cleber</w:t>
            </w:r>
            <w:r>
              <w:rPr>
                <w:lang w:val="pt-BR"/>
              </w:rPr>
              <w:t>)</w:t>
            </w:r>
          </w:p>
        </w:tc>
        <w:tc>
          <w:tcPr>
            <w:tcW w:w="3960" w:type="dxa"/>
          </w:tcPr>
          <w:p w:rsidR="000B0663" w:rsidRPr="00B1603D" w:rsidRDefault="00AE35A5" w:rsidP="00EE70D7">
            <w:pPr>
              <w:rPr>
                <w:lang w:val="pt-BR"/>
              </w:rPr>
            </w:pPr>
            <w:r>
              <w:rPr>
                <w:lang w:val="pt-BR"/>
              </w:rPr>
              <w:t>Aprova orçamento.</w:t>
            </w:r>
          </w:p>
        </w:tc>
      </w:tr>
      <w:tr w:rsidR="000B0663" w:rsidRPr="00B1603D">
        <w:tc>
          <w:tcPr>
            <w:tcW w:w="1890" w:type="dxa"/>
          </w:tcPr>
          <w:p w:rsidR="000B0663" w:rsidRPr="00B1603D" w:rsidRDefault="00761AA9" w:rsidP="00EE70D7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2610" w:type="dxa"/>
          </w:tcPr>
          <w:p w:rsidR="000B0663" w:rsidRPr="00B1603D" w:rsidRDefault="00761AA9" w:rsidP="00761AA9">
            <w:pPr>
              <w:rPr>
                <w:lang w:val="pt-BR"/>
              </w:rPr>
            </w:pPr>
            <w:r>
              <w:rPr>
                <w:lang w:val="pt-BR"/>
              </w:rPr>
              <w:t xml:space="preserve">Proprietário da biblioteca </w:t>
            </w:r>
          </w:p>
        </w:tc>
        <w:tc>
          <w:tcPr>
            <w:tcW w:w="3960" w:type="dxa"/>
          </w:tcPr>
          <w:p w:rsidR="000B0663" w:rsidRPr="00B1603D" w:rsidRDefault="00AE35A5" w:rsidP="00EE70D7">
            <w:pPr>
              <w:rPr>
                <w:lang w:val="pt-BR"/>
              </w:rPr>
            </w:pPr>
            <w:r>
              <w:rPr>
                <w:lang w:val="pt-BR"/>
              </w:rPr>
              <w:t>Utiliza o sistema.</w:t>
            </w:r>
          </w:p>
        </w:tc>
      </w:tr>
      <w:tr w:rsidR="00761AA9" w:rsidRPr="005A18D5">
        <w:tc>
          <w:tcPr>
            <w:tcW w:w="1890" w:type="dxa"/>
          </w:tcPr>
          <w:p w:rsidR="00761AA9" w:rsidRDefault="00761AA9" w:rsidP="00EE70D7">
            <w:pPr>
              <w:rPr>
                <w:lang w:val="pt-BR"/>
              </w:rPr>
            </w:pPr>
            <w:r>
              <w:rPr>
                <w:lang w:val="pt-BR"/>
              </w:rPr>
              <w:t>Decisão</w:t>
            </w:r>
          </w:p>
        </w:tc>
        <w:tc>
          <w:tcPr>
            <w:tcW w:w="2610" w:type="dxa"/>
          </w:tcPr>
          <w:p w:rsidR="00761AA9" w:rsidRDefault="00761AA9" w:rsidP="00761AA9">
            <w:pPr>
              <w:rPr>
                <w:lang w:val="pt-BR"/>
              </w:rPr>
            </w:pPr>
            <w:r>
              <w:rPr>
                <w:lang w:val="pt-BR"/>
              </w:rPr>
              <w:t>Cleber</w:t>
            </w:r>
          </w:p>
        </w:tc>
        <w:tc>
          <w:tcPr>
            <w:tcW w:w="3960" w:type="dxa"/>
          </w:tcPr>
          <w:p w:rsidR="00761AA9" w:rsidRDefault="00761AA9" w:rsidP="00EE70D7">
            <w:pPr>
              <w:rPr>
                <w:lang w:val="pt-BR"/>
              </w:rPr>
            </w:pPr>
            <w:r>
              <w:rPr>
                <w:lang w:val="pt-BR"/>
              </w:rPr>
              <w:t>Decide Plataformas e aprova telas</w:t>
            </w:r>
          </w:p>
        </w:tc>
      </w:tr>
      <w:tr w:rsidR="00AE35A5" w:rsidRPr="00DD158E">
        <w:tc>
          <w:tcPr>
            <w:tcW w:w="1890" w:type="dxa"/>
          </w:tcPr>
          <w:p w:rsidR="00AE35A5" w:rsidRDefault="00AE35A5">
            <w:pPr>
              <w:pStyle w:val="InfoBlue"/>
              <w:rPr>
                <w:lang w:val="pt-BR"/>
              </w:rPr>
            </w:pPr>
          </w:p>
        </w:tc>
        <w:tc>
          <w:tcPr>
            <w:tcW w:w="2610" w:type="dxa"/>
          </w:tcPr>
          <w:p w:rsidR="00AE35A5" w:rsidRDefault="00AE35A5">
            <w:pPr>
              <w:pStyle w:val="InfoBlue"/>
              <w:rPr>
                <w:lang w:val="pt-BR"/>
              </w:rPr>
            </w:pPr>
          </w:p>
        </w:tc>
        <w:tc>
          <w:tcPr>
            <w:tcW w:w="3960" w:type="dxa"/>
          </w:tcPr>
          <w:p w:rsidR="00AE35A5" w:rsidRDefault="00AE35A5">
            <w:pPr>
              <w:pStyle w:val="InfoBlue"/>
              <w:rPr>
                <w:lang w:val="pt-BR"/>
              </w:rPr>
            </w:pPr>
          </w:p>
        </w:tc>
      </w:tr>
    </w:tbl>
    <w:p w:rsidR="00685AA7" w:rsidRPr="00B1603D" w:rsidRDefault="00685AA7">
      <w:pPr>
        <w:pStyle w:val="Corpodetexto"/>
        <w:rPr>
          <w:lang w:val="pt-BR"/>
        </w:rPr>
      </w:pPr>
    </w:p>
    <w:p w:rsidR="00685AA7" w:rsidRPr="00FC03A7" w:rsidRDefault="003F3215">
      <w:pPr>
        <w:pStyle w:val="Ttulo2"/>
        <w:rPr>
          <w:lang w:val="pt-BR"/>
        </w:rPr>
      </w:pPr>
      <w:bookmarkStart w:id="22" w:name="_Toc425054386"/>
      <w:bookmarkStart w:id="23" w:name="_Toc342757864"/>
      <w:bookmarkStart w:id="24" w:name="_Toc346297773"/>
      <w:bookmarkStart w:id="25" w:name="_Toc422186479"/>
      <w:bookmarkStart w:id="26" w:name="_Toc436203384"/>
      <w:bookmarkStart w:id="27" w:name="_Toc452813585"/>
      <w:bookmarkStart w:id="28" w:name="_Toc512930912"/>
      <w:bookmarkStart w:id="29" w:name="_Toc20715759"/>
      <w:r w:rsidRPr="00FC03A7">
        <w:rPr>
          <w:lang w:val="pt-BR"/>
        </w:rPr>
        <w:t>Ambiente do Usuário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685AA7" w:rsidRPr="00C66310" w:rsidRDefault="00685AA7">
      <w:pPr>
        <w:pStyle w:val="InfoBlue"/>
      </w:pPr>
      <w:r w:rsidRPr="00E363A0">
        <w:t xml:space="preserve">[Detail the working environment of the target user. </w:t>
      </w:r>
      <w:r w:rsidRPr="00C66310">
        <w:t>Here are some suggestions:</w:t>
      </w:r>
    </w:p>
    <w:p w:rsidR="00685AA7" w:rsidRPr="00C66310" w:rsidRDefault="00685AA7">
      <w:pPr>
        <w:pStyle w:val="InfoBlue"/>
      </w:pPr>
      <w:r w:rsidRPr="00C66310">
        <w:lastRenderedPageBreak/>
        <w:t>Number of people involved in completing the task? Is this changing?</w:t>
      </w:r>
    </w:p>
    <w:p w:rsidR="003B5736" w:rsidRPr="0087115E" w:rsidRDefault="009B19AA" w:rsidP="003B5736">
      <w:pPr>
        <w:pStyle w:val="Corpodetexto"/>
        <w:rPr>
          <w:lang w:val="pt-BR"/>
        </w:rPr>
      </w:pPr>
      <w:r w:rsidRPr="0087115E">
        <w:rPr>
          <w:lang w:val="pt-BR"/>
        </w:rPr>
        <w:t>Cliente.</w:t>
      </w:r>
      <w:r w:rsidR="00EB682A" w:rsidRPr="0087115E">
        <w:rPr>
          <w:lang w:val="pt-BR"/>
        </w:rPr>
        <w:t xml:space="preserve"> N</w:t>
      </w:r>
      <w:r w:rsidR="00E44928">
        <w:rPr>
          <w:lang w:val="pt-BR"/>
        </w:rPr>
        <w:t>ã</w:t>
      </w:r>
      <w:r w:rsidR="00EB682A" w:rsidRPr="0087115E">
        <w:rPr>
          <w:lang w:val="pt-BR"/>
        </w:rPr>
        <w:t>o haverá mudança.</w:t>
      </w:r>
    </w:p>
    <w:p w:rsidR="00685AA7" w:rsidRPr="00F14305" w:rsidRDefault="00685AA7">
      <w:pPr>
        <w:pStyle w:val="InfoBlue"/>
      </w:pPr>
      <w:r w:rsidRPr="00C66310">
        <w:t xml:space="preserve">How long is a task cycle? Amount of time spent in each activity? </w:t>
      </w:r>
      <w:r w:rsidRPr="00F14305">
        <w:t>Is this changing?</w:t>
      </w:r>
    </w:p>
    <w:p w:rsidR="00685AA7" w:rsidRPr="00C66310" w:rsidRDefault="00685AA7">
      <w:pPr>
        <w:pStyle w:val="InfoBlue"/>
      </w:pPr>
      <w:r w:rsidRPr="00C66310">
        <w:t>Any unique environmental constraints: mobile, outdoors, in-flight, and so on?</w:t>
      </w:r>
    </w:p>
    <w:p w:rsidR="003B5736" w:rsidRPr="00046AF6" w:rsidRDefault="009B19AA" w:rsidP="003B5736">
      <w:pPr>
        <w:pStyle w:val="Corpodetexto"/>
        <w:rPr>
          <w:lang w:val="pt-BR"/>
        </w:rPr>
      </w:pPr>
      <w:r w:rsidRPr="00046AF6">
        <w:rPr>
          <w:lang w:val="pt-BR"/>
        </w:rPr>
        <w:t>Desktop</w:t>
      </w:r>
      <w:r w:rsidR="003B5736" w:rsidRPr="00046AF6">
        <w:rPr>
          <w:lang w:val="pt-BR"/>
        </w:rPr>
        <w:t>.</w:t>
      </w:r>
      <w:r w:rsidR="00046AF6" w:rsidRPr="00046AF6">
        <w:rPr>
          <w:lang w:val="pt-BR"/>
        </w:rPr>
        <w:t xml:space="preserve"> Não haverá mudanças.</w:t>
      </w:r>
    </w:p>
    <w:p w:rsidR="00685AA7" w:rsidRPr="00F14305" w:rsidRDefault="00685AA7">
      <w:pPr>
        <w:pStyle w:val="InfoBlue"/>
      </w:pPr>
      <w:r w:rsidRPr="00C66310">
        <w:t xml:space="preserve">Which system platforms are in use today? </w:t>
      </w:r>
      <w:proofErr w:type="gramStart"/>
      <w:r w:rsidRPr="00F14305">
        <w:t>Future platforms?</w:t>
      </w:r>
      <w:proofErr w:type="gramEnd"/>
    </w:p>
    <w:p w:rsidR="003B5736" w:rsidRPr="00F14305" w:rsidRDefault="009B19AA" w:rsidP="003B5736">
      <w:pPr>
        <w:pStyle w:val="Corpodetexto"/>
      </w:pPr>
      <w:commentRangeStart w:id="30"/>
      <w:proofErr w:type="spellStart"/>
      <w:r w:rsidRPr="000E1BB3">
        <w:t>Platafor</w:t>
      </w:r>
      <w:bookmarkStart w:id="31" w:name="_GoBack"/>
      <w:bookmarkEnd w:id="31"/>
      <w:r w:rsidRPr="000E1BB3">
        <w:t>ma</w:t>
      </w:r>
      <w:proofErr w:type="spellEnd"/>
      <w:r w:rsidRPr="00F14305">
        <w:t xml:space="preserve"> Windows.</w:t>
      </w:r>
      <w:commentRangeEnd w:id="30"/>
      <w:r w:rsidR="009A5714">
        <w:rPr>
          <w:rStyle w:val="Refdecomentrio"/>
        </w:rPr>
        <w:commentReference w:id="30"/>
      </w:r>
    </w:p>
    <w:p w:rsidR="00685AA7" w:rsidRPr="00E363A0" w:rsidRDefault="00685AA7">
      <w:pPr>
        <w:pStyle w:val="InfoBlue"/>
      </w:pPr>
      <w:r w:rsidRPr="00E363A0">
        <w:t>What other applications are in use? Does your application need to integrate with them?</w:t>
      </w:r>
    </w:p>
    <w:p w:rsidR="003B5736" w:rsidRPr="00F14305" w:rsidRDefault="00DB64C5" w:rsidP="003B5736">
      <w:pPr>
        <w:pStyle w:val="Corpodetexto"/>
      </w:pPr>
      <w:commentRangeStart w:id="32"/>
      <w:r w:rsidRPr="00F14305">
        <w:t>Microsoft Windows Media Player</w:t>
      </w:r>
      <w:commentRangeEnd w:id="32"/>
      <w:r w:rsidR="00EF6271">
        <w:rPr>
          <w:rStyle w:val="Refdecomentrio"/>
        </w:rPr>
        <w:commentReference w:id="32"/>
      </w:r>
    </w:p>
    <w:p w:rsidR="00685AA7" w:rsidRPr="00E363A0" w:rsidRDefault="00685AA7">
      <w:pPr>
        <w:pStyle w:val="InfoBlue"/>
      </w:pPr>
      <w:r w:rsidRPr="00E363A0">
        <w:t>This is where extracts from the Business Model could be included to outline the task and roles involved, and so on.]</w:t>
      </w:r>
    </w:p>
    <w:p w:rsidR="00685AA7" w:rsidRPr="00B1603D" w:rsidRDefault="003F3215">
      <w:pPr>
        <w:pStyle w:val="Ttulo1"/>
        <w:rPr>
          <w:lang w:val="pt-BR"/>
        </w:rPr>
      </w:pPr>
      <w:bookmarkStart w:id="33" w:name="_Toc436203387"/>
      <w:bookmarkStart w:id="34" w:name="_Toc452813590"/>
      <w:bookmarkStart w:id="35" w:name="_Toc512930915"/>
      <w:bookmarkStart w:id="36" w:name="_Toc20715760"/>
      <w:bookmarkEnd w:id="21"/>
      <w:r>
        <w:rPr>
          <w:lang w:val="pt-BR"/>
        </w:rPr>
        <w:t xml:space="preserve">Visão Geral do </w:t>
      </w:r>
      <w:r w:rsidR="00685AA7" w:rsidRPr="00B1603D">
        <w:rPr>
          <w:lang w:val="pt-BR"/>
        </w:rPr>
        <w:t>Produt</w:t>
      </w:r>
      <w:r>
        <w:rPr>
          <w:lang w:val="pt-BR"/>
        </w:rPr>
        <w:t>o</w:t>
      </w:r>
      <w:bookmarkEnd w:id="33"/>
      <w:bookmarkEnd w:id="34"/>
      <w:bookmarkEnd w:id="35"/>
      <w:bookmarkEnd w:id="36"/>
    </w:p>
    <w:p w:rsidR="00685AA7" w:rsidRPr="00B1603D" w:rsidRDefault="003F3215">
      <w:pPr>
        <w:pStyle w:val="Ttulo2"/>
        <w:rPr>
          <w:lang w:val="pt-BR"/>
        </w:rPr>
      </w:pPr>
      <w:bookmarkStart w:id="37" w:name="_Toc452813588"/>
      <w:bookmarkStart w:id="38" w:name="_Toc512930913"/>
      <w:bookmarkStart w:id="39" w:name="_Toc20715763"/>
      <w:r>
        <w:rPr>
          <w:lang w:val="pt-BR"/>
        </w:rPr>
        <w:t>Necessidades e Características</w:t>
      </w:r>
      <w:bookmarkEnd w:id="37"/>
      <w:bookmarkEnd w:id="38"/>
      <w:bookmarkEnd w:id="39"/>
    </w:p>
    <w:p w:rsidR="00685AA7" w:rsidRPr="00C66310" w:rsidRDefault="00685AA7">
      <w:pPr>
        <w:pStyle w:val="InfoBlue"/>
      </w:pPr>
      <w:r w:rsidRPr="00C66310">
        <w:t>[Avoid design. Keep feature descriptions at a general level. Focus on capabilities needed and why (not how)</w:t>
      </w:r>
      <w:r w:rsidRPr="00C66310">
        <w:tab/>
        <w:t xml:space="preserve"> they should be implemented.</w:t>
      </w:r>
      <w:r w:rsidR="0052614A" w:rsidRPr="00C66310">
        <w:t xml:space="preserve"> Capture the stakeholder priority and planned release for each feature.</w:t>
      </w:r>
      <w:r w:rsidRPr="00C66310"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685AA7" w:rsidRPr="00B1603D" w:rsidTr="0007105E">
        <w:tc>
          <w:tcPr>
            <w:tcW w:w="2802" w:type="dxa"/>
          </w:tcPr>
          <w:p w:rsidR="00685AA7" w:rsidRPr="00B1603D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Ne</w:t>
            </w:r>
            <w:r w:rsidR="0007105E">
              <w:rPr>
                <w:b/>
                <w:bCs/>
                <w:lang w:val="pt-BR"/>
              </w:rPr>
              <w:t>c</w:t>
            </w:r>
            <w:r w:rsidRPr="00B1603D">
              <w:rPr>
                <w:b/>
                <w:bCs/>
                <w:lang w:val="pt-BR"/>
              </w:rPr>
              <w:t>e</w:t>
            </w:r>
            <w:r w:rsidR="0007105E">
              <w:rPr>
                <w:b/>
                <w:bCs/>
                <w:lang w:val="pt-BR"/>
              </w:rPr>
              <w:t>ssida</w:t>
            </w:r>
            <w:r w:rsidRPr="00B1603D">
              <w:rPr>
                <w:b/>
                <w:bCs/>
                <w:lang w:val="pt-BR"/>
              </w:rPr>
              <w:t>d</w:t>
            </w:r>
            <w:r w:rsidR="0007105E">
              <w:rPr>
                <w:b/>
                <w:bCs/>
                <w:lang w:val="pt-BR"/>
              </w:rPr>
              <w:t>e</w:t>
            </w:r>
          </w:p>
        </w:tc>
        <w:tc>
          <w:tcPr>
            <w:tcW w:w="1275" w:type="dxa"/>
          </w:tcPr>
          <w:p w:rsidR="00685AA7" w:rsidRPr="00B1603D" w:rsidRDefault="00685AA7" w:rsidP="0007105E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Priori</w:t>
            </w:r>
            <w:r w:rsidR="0007105E">
              <w:rPr>
                <w:b/>
                <w:bCs/>
                <w:lang w:val="pt-BR"/>
              </w:rPr>
              <w:t>dade</w:t>
            </w:r>
          </w:p>
        </w:tc>
        <w:tc>
          <w:tcPr>
            <w:tcW w:w="1611" w:type="dxa"/>
          </w:tcPr>
          <w:p w:rsidR="00685AA7" w:rsidRPr="00B1603D" w:rsidRDefault="0007105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685AA7" w:rsidRPr="00B1603D" w:rsidRDefault="0007105E" w:rsidP="0007105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Prevista</w:t>
            </w:r>
          </w:p>
        </w:tc>
      </w:tr>
      <w:tr w:rsidR="00211F64" w:rsidRPr="00B1603D" w:rsidTr="0007105E">
        <w:tc>
          <w:tcPr>
            <w:tcW w:w="2802" w:type="dxa"/>
          </w:tcPr>
          <w:p w:rsidR="00211F64" w:rsidRDefault="00211F64" w:rsidP="00B9537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Filmes</w:t>
            </w:r>
          </w:p>
        </w:tc>
        <w:tc>
          <w:tcPr>
            <w:tcW w:w="1275" w:type="dxa"/>
          </w:tcPr>
          <w:p w:rsidR="00211F64" w:rsidRDefault="00D35A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211F64" w:rsidRDefault="00D35AD2" w:rsidP="00D35A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Formulário de filmes</w:t>
            </w:r>
          </w:p>
        </w:tc>
        <w:tc>
          <w:tcPr>
            <w:tcW w:w="2430" w:type="dxa"/>
          </w:tcPr>
          <w:p w:rsidR="00211F64" w:rsidRDefault="00D35A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 DEMO</w:t>
            </w:r>
          </w:p>
        </w:tc>
      </w:tr>
      <w:tr w:rsidR="00685AA7" w:rsidRPr="00B1603D" w:rsidTr="0007105E">
        <w:tc>
          <w:tcPr>
            <w:tcW w:w="2802" w:type="dxa"/>
          </w:tcPr>
          <w:p w:rsidR="00685AA7" w:rsidRPr="00B1603D" w:rsidRDefault="00D35AD2" w:rsidP="00B9537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Classificação Inteligente</w:t>
            </w:r>
          </w:p>
        </w:tc>
        <w:tc>
          <w:tcPr>
            <w:tcW w:w="1275" w:type="dxa"/>
          </w:tcPr>
          <w:p w:rsidR="00685AA7" w:rsidRPr="00B1603D" w:rsidRDefault="00C44CF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685AA7" w:rsidRPr="00B1603D" w:rsidRDefault="00D35A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Formulário de classificação</w:t>
            </w:r>
          </w:p>
        </w:tc>
        <w:tc>
          <w:tcPr>
            <w:tcW w:w="2430" w:type="dxa"/>
          </w:tcPr>
          <w:p w:rsidR="00685AA7" w:rsidRPr="00B1603D" w:rsidRDefault="00AA4E0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D35AD2">
              <w:rPr>
                <w:lang w:val="pt-BR"/>
              </w:rPr>
              <w:t>.0 DEMO</w:t>
            </w:r>
          </w:p>
        </w:tc>
      </w:tr>
      <w:tr w:rsidR="00D35AD2" w:rsidRPr="00B1603D" w:rsidTr="0007105E">
        <w:tc>
          <w:tcPr>
            <w:tcW w:w="2802" w:type="dxa"/>
          </w:tcPr>
          <w:p w:rsidR="00D35AD2" w:rsidRDefault="00D35AD2" w:rsidP="00B9537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Busca de filme por filtros cruzados</w:t>
            </w:r>
          </w:p>
        </w:tc>
        <w:tc>
          <w:tcPr>
            <w:tcW w:w="1275" w:type="dxa"/>
          </w:tcPr>
          <w:p w:rsidR="00D35AD2" w:rsidRDefault="00C44CF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1611" w:type="dxa"/>
          </w:tcPr>
          <w:p w:rsidR="00D35AD2" w:rsidRDefault="00D35A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Formulário de consulta</w:t>
            </w:r>
          </w:p>
        </w:tc>
        <w:tc>
          <w:tcPr>
            <w:tcW w:w="2430" w:type="dxa"/>
          </w:tcPr>
          <w:p w:rsidR="00D35AD2" w:rsidRDefault="00AA4E0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D35AD2">
              <w:rPr>
                <w:lang w:val="pt-BR"/>
              </w:rPr>
              <w:t>.0 DEMO</w:t>
            </w:r>
          </w:p>
        </w:tc>
      </w:tr>
      <w:tr w:rsidR="00D35AD2" w:rsidRPr="00B1603D" w:rsidTr="0007105E">
        <w:tc>
          <w:tcPr>
            <w:tcW w:w="2802" w:type="dxa"/>
          </w:tcPr>
          <w:p w:rsidR="00D35AD2" w:rsidRDefault="00D35AD2" w:rsidP="00D35A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Sincronismo com média centers</w:t>
            </w:r>
          </w:p>
        </w:tc>
        <w:tc>
          <w:tcPr>
            <w:tcW w:w="1275" w:type="dxa"/>
          </w:tcPr>
          <w:p w:rsidR="00D35AD2" w:rsidRDefault="00D35A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N/D</w:t>
            </w:r>
          </w:p>
        </w:tc>
        <w:tc>
          <w:tcPr>
            <w:tcW w:w="1611" w:type="dxa"/>
          </w:tcPr>
          <w:p w:rsidR="00D35AD2" w:rsidRDefault="00D35A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Formulário de atualização</w:t>
            </w:r>
          </w:p>
        </w:tc>
        <w:tc>
          <w:tcPr>
            <w:tcW w:w="2430" w:type="dxa"/>
          </w:tcPr>
          <w:p w:rsidR="00D35AD2" w:rsidRDefault="00D35A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4.0</w:t>
            </w:r>
          </w:p>
        </w:tc>
      </w:tr>
      <w:tr w:rsidR="00D35AD2" w:rsidRPr="00B1603D" w:rsidTr="0007105E">
        <w:tc>
          <w:tcPr>
            <w:tcW w:w="2802" w:type="dxa"/>
          </w:tcPr>
          <w:p w:rsidR="00D35AD2" w:rsidRDefault="00D35AD2" w:rsidP="00D35A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Impressão de relação de filmes</w:t>
            </w:r>
          </w:p>
        </w:tc>
        <w:tc>
          <w:tcPr>
            <w:tcW w:w="1275" w:type="dxa"/>
          </w:tcPr>
          <w:p w:rsidR="00D35AD2" w:rsidRDefault="00AA4E0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D35AD2" w:rsidRDefault="00D35A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Relatório de Filmes</w:t>
            </w:r>
          </w:p>
        </w:tc>
        <w:tc>
          <w:tcPr>
            <w:tcW w:w="2430" w:type="dxa"/>
          </w:tcPr>
          <w:p w:rsidR="00D35AD2" w:rsidRDefault="00AA4E0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 DEMO</w:t>
            </w:r>
          </w:p>
        </w:tc>
      </w:tr>
    </w:tbl>
    <w:p w:rsidR="00685AA7" w:rsidRPr="00B1603D" w:rsidRDefault="00685AA7">
      <w:pPr>
        <w:pStyle w:val="Corpodetexto"/>
        <w:rPr>
          <w:lang w:val="pt-BR"/>
        </w:rPr>
      </w:pPr>
    </w:p>
    <w:p w:rsidR="00685AA7" w:rsidRPr="00B1603D" w:rsidRDefault="00685AA7">
      <w:pPr>
        <w:pStyle w:val="Ttulo1"/>
        <w:rPr>
          <w:lang w:val="pt-BR"/>
        </w:rPr>
      </w:pPr>
      <w:bookmarkStart w:id="40" w:name="_Toc436203408"/>
      <w:bookmarkStart w:id="41" w:name="_Toc452813602"/>
      <w:bookmarkStart w:id="42" w:name="_Toc512930919"/>
      <w:bookmarkStart w:id="43" w:name="_Toc20715765"/>
      <w:r w:rsidRPr="00B1603D">
        <w:rPr>
          <w:lang w:val="pt-BR"/>
        </w:rPr>
        <w:t>O</w:t>
      </w:r>
      <w:r w:rsidR="003F3215">
        <w:rPr>
          <w:lang w:val="pt-BR"/>
        </w:rPr>
        <w:t>u</w:t>
      </w:r>
      <w:r w:rsidRPr="00B1603D">
        <w:rPr>
          <w:lang w:val="pt-BR"/>
        </w:rPr>
        <w:t>t</w:t>
      </w:r>
      <w:r w:rsidR="003F3215">
        <w:rPr>
          <w:lang w:val="pt-BR"/>
        </w:rPr>
        <w:t xml:space="preserve">ros Requisitos do </w:t>
      </w:r>
      <w:r w:rsidRPr="00B1603D">
        <w:rPr>
          <w:lang w:val="pt-BR"/>
        </w:rPr>
        <w:t>Produt</w:t>
      </w:r>
      <w:bookmarkEnd w:id="40"/>
      <w:bookmarkEnd w:id="41"/>
      <w:bookmarkEnd w:id="42"/>
      <w:bookmarkEnd w:id="43"/>
      <w:r w:rsidR="003F3215">
        <w:rPr>
          <w:lang w:val="pt-BR"/>
        </w:rPr>
        <w:t>o</w:t>
      </w:r>
    </w:p>
    <w:p w:rsidR="00685AA7" w:rsidRPr="00E363A0" w:rsidRDefault="00685AA7">
      <w:pPr>
        <w:pStyle w:val="InfoBlue"/>
      </w:pPr>
      <w:proofErr w:type="gramStart"/>
      <w:r w:rsidRPr="00E363A0">
        <w:t xml:space="preserve">[At a high level, list applicable standards, hardware, or </w:t>
      </w:r>
      <w:r w:rsidRPr="00EB682A">
        <w:t>platform</w:t>
      </w:r>
      <w:r w:rsidRPr="00E363A0">
        <w:t xml:space="preserve"> requirements; performance requirements; and environmental requirements.</w:t>
      </w:r>
      <w:proofErr w:type="gramEnd"/>
    </w:p>
    <w:p w:rsidR="00685AA7" w:rsidRPr="00E363A0" w:rsidRDefault="00685AA7">
      <w:pPr>
        <w:pStyle w:val="InfoBlue"/>
      </w:pPr>
      <w:r w:rsidRPr="00E363A0">
        <w:t xml:space="preserve">Define the quality ranges for </w:t>
      </w:r>
      <w:r w:rsidRPr="00EB682A">
        <w:t>performance</w:t>
      </w:r>
      <w:r w:rsidRPr="00E363A0">
        <w:t xml:space="preserve">, robustness, fault tolerance, </w:t>
      </w:r>
      <w:r w:rsidRPr="00EB682A">
        <w:t>usability</w:t>
      </w:r>
      <w:r w:rsidRPr="00237F61">
        <w:t>,</w:t>
      </w:r>
      <w:r w:rsidRPr="00E363A0">
        <w:t xml:space="preserve"> and similar characteristics that are not captured in the Feature Set.</w:t>
      </w:r>
    </w:p>
    <w:p w:rsidR="00685AA7" w:rsidRPr="00E363A0" w:rsidRDefault="00685AA7">
      <w:pPr>
        <w:pStyle w:val="InfoBlue"/>
      </w:pPr>
      <w:bookmarkStart w:id="44" w:name="_Toc436203413"/>
      <w:bookmarkStart w:id="45" w:name="_Toc452813607"/>
      <w:r w:rsidRPr="00E363A0">
        <w:t xml:space="preserve">Note any design constraints, external constraints, </w:t>
      </w:r>
      <w:r w:rsidR="00816C1B" w:rsidRPr="00E363A0">
        <w:t xml:space="preserve">assumptions or other dependencies that, if changed, will alter the </w:t>
      </w:r>
      <w:r w:rsidR="00816C1B" w:rsidRPr="00E363A0">
        <w:rPr>
          <w:b/>
          <w:bCs/>
        </w:rPr>
        <w:t xml:space="preserve">Vision </w:t>
      </w:r>
      <w:r w:rsidR="00816C1B" w:rsidRPr="00E363A0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E363A0">
        <w:rPr>
          <w:b/>
          <w:bCs/>
        </w:rPr>
        <w:t>Vision</w:t>
      </w:r>
      <w:r w:rsidR="00816C1B" w:rsidRPr="00E363A0">
        <w:t xml:space="preserve"> document will need to change.</w:t>
      </w:r>
    </w:p>
    <w:p w:rsidR="00685AA7" w:rsidRPr="00C66310" w:rsidRDefault="00685AA7">
      <w:pPr>
        <w:pStyle w:val="InfoBlue"/>
      </w:pPr>
      <w:r w:rsidRPr="00C66310">
        <w:t>Define any specific documentation requirements, including user manuals, online help, installation, labeling, and packaging requirements.</w:t>
      </w:r>
    </w:p>
    <w:p w:rsidR="00816C1B" w:rsidRPr="00E363A0" w:rsidRDefault="00685AA7" w:rsidP="00816C1B">
      <w:pPr>
        <w:pStyle w:val="InfoBlue"/>
      </w:pPr>
      <w:r w:rsidRPr="00E363A0">
        <w:t>Define the priority of these other product requirements. Include, if useful, attributes such as stability, benefit, effort, and risk.]</w:t>
      </w:r>
      <w:bookmarkEnd w:id="44"/>
      <w:bookmarkEnd w:id="45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510"/>
        <w:gridCol w:w="1560"/>
        <w:gridCol w:w="2835"/>
      </w:tblGrid>
      <w:tr w:rsidR="002B4085" w:rsidRPr="00B1603D" w:rsidTr="00FC03A7">
        <w:tc>
          <w:tcPr>
            <w:tcW w:w="3510" w:type="dxa"/>
          </w:tcPr>
          <w:p w:rsidR="002B4085" w:rsidRPr="00B1603D" w:rsidRDefault="002B4085" w:rsidP="0007105E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lastRenderedPageBreak/>
              <w:t>Requi</w:t>
            </w:r>
            <w:r w:rsidR="0007105E">
              <w:rPr>
                <w:b/>
                <w:bCs/>
                <w:lang w:val="pt-BR"/>
              </w:rPr>
              <w:t>sito</w:t>
            </w:r>
          </w:p>
        </w:tc>
        <w:tc>
          <w:tcPr>
            <w:tcW w:w="1560" w:type="dxa"/>
          </w:tcPr>
          <w:p w:rsidR="002B4085" w:rsidRPr="00B1603D" w:rsidRDefault="002B4085" w:rsidP="0007105E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Priori</w:t>
            </w:r>
            <w:r w:rsidR="0007105E">
              <w:rPr>
                <w:b/>
                <w:bCs/>
                <w:lang w:val="pt-BR"/>
              </w:rPr>
              <w:t>dade</w:t>
            </w:r>
          </w:p>
        </w:tc>
        <w:tc>
          <w:tcPr>
            <w:tcW w:w="2835" w:type="dxa"/>
          </w:tcPr>
          <w:p w:rsidR="002B4085" w:rsidRPr="00B1603D" w:rsidRDefault="0007105E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Prevista</w:t>
            </w:r>
          </w:p>
        </w:tc>
      </w:tr>
      <w:tr w:rsidR="002B4085" w:rsidRPr="00B1603D" w:rsidTr="00FC03A7">
        <w:tc>
          <w:tcPr>
            <w:tcW w:w="3510" w:type="dxa"/>
          </w:tcPr>
          <w:p w:rsidR="002B4085" w:rsidRPr="00B1603D" w:rsidRDefault="002E1D50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Sistemas Windows</w:t>
            </w:r>
          </w:p>
        </w:tc>
        <w:tc>
          <w:tcPr>
            <w:tcW w:w="1560" w:type="dxa"/>
          </w:tcPr>
          <w:p w:rsidR="002B4085" w:rsidRPr="00B1603D" w:rsidRDefault="0007105E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  <w:tc>
          <w:tcPr>
            <w:tcW w:w="2835" w:type="dxa"/>
          </w:tcPr>
          <w:p w:rsidR="002B4085" w:rsidRPr="00B1603D" w:rsidRDefault="0007105E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  <w:tr w:rsidR="0007105E" w:rsidRPr="00B1603D" w:rsidTr="00FC03A7">
        <w:tc>
          <w:tcPr>
            <w:tcW w:w="3510" w:type="dxa"/>
          </w:tcPr>
          <w:p w:rsidR="0007105E" w:rsidRDefault="0007105E" w:rsidP="002E1D5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Interface intu</w:t>
            </w:r>
            <w:r w:rsidR="00B95377">
              <w:rPr>
                <w:lang w:val="pt-BR"/>
              </w:rPr>
              <w:t>i</w:t>
            </w:r>
            <w:r>
              <w:rPr>
                <w:lang w:val="pt-BR"/>
              </w:rPr>
              <w:t>tiva</w:t>
            </w:r>
          </w:p>
        </w:tc>
        <w:tc>
          <w:tcPr>
            <w:tcW w:w="1560" w:type="dxa"/>
          </w:tcPr>
          <w:p w:rsidR="0007105E" w:rsidRDefault="00B95377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  <w:tc>
          <w:tcPr>
            <w:tcW w:w="2835" w:type="dxa"/>
          </w:tcPr>
          <w:p w:rsidR="0007105E" w:rsidRDefault="00B95377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  <w:tr w:rsidR="0007105E" w:rsidRPr="00B1603D" w:rsidTr="00FC03A7">
        <w:tc>
          <w:tcPr>
            <w:tcW w:w="3510" w:type="dxa"/>
          </w:tcPr>
          <w:p w:rsidR="0007105E" w:rsidRDefault="002E1D50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Cadastramento </w:t>
            </w:r>
            <w:r w:rsidR="00B95377">
              <w:rPr>
                <w:lang w:val="pt-BR"/>
              </w:rPr>
              <w:t>rápido (&lt; 1 m)</w:t>
            </w:r>
          </w:p>
        </w:tc>
        <w:tc>
          <w:tcPr>
            <w:tcW w:w="1560" w:type="dxa"/>
          </w:tcPr>
          <w:p w:rsidR="0007105E" w:rsidRDefault="00B95377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  <w:tc>
          <w:tcPr>
            <w:tcW w:w="2835" w:type="dxa"/>
          </w:tcPr>
          <w:p w:rsidR="0007105E" w:rsidRDefault="00B95377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  <w:tr w:rsidR="002E1D50" w:rsidRPr="00B1603D" w:rsidTr="00FC03A7">
        <w:tc>
          <w:tcPr>
            <w:tcW w:w="3510" w:type="dxa"/>
          </w:tcPr>
          <w:p w:rsidR="002E1D50" w:rsidRDefault="002E1D50" w:rsidP="002E1D5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Sincronização r</w:t>
            </w:r>
            <w:r w:rsidR="00D515CE">
              <w:rPr>
                <w:lang w:val="pt-BR"/>
              </w:rPr>
              <w:t>ápida</w:t>
            </w:r>
            <w:r>
              <w:rPr>
                <w:lang w:val="pt-BR"/>
              </w:rPr>
              <w:t xml:space="preserve"> (&lt; 1 m)</w:t>
            </w:r>
          </w:p>
        </w:tc>
        <w:tc>
          <w:tcPr>
            <w:tcW w:w="1560" w:type="dxa"/>
          </w:tcPr>
          <w:p w:rsidR="002E1D50" w:rsidRDefault="002E1D50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  <w:tc>
          <w:tcPr>
            <w:tcW w:w="2835" w:type="dxa"/>
          </w:tcPr>
          <w:p w:rsidR="002E1D50" w:rsidRDefault="002E1D50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</w:tbl>
    <w:p w:rsidR="002B4085" w:rsidRPr="00B1603D" w:rsidRDefault="002B4085" w:rsidP="00816C1B">
      <w:pPr>
        <w:pStyle w:val="Corpodetexto"/>
        <w:ind w:left="0"/>
        <w:rPr>
          <w:lang w:val="pt-BR"/>
        </w:rPr>
      </w:pPr>
    </w:p>
    <w:sectPr w:rsidR="002B4085" w:rsidRPr="00B1603D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0" w:author="GUILHERME SERAFINI ECO" w:date="2015-09-18T09:32:00Z" w:initials="GSE">
    <w:p w:rsidR="00DD158E" w:rsidRPr="00DD158E" w:rsidRDefault="00DD158E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9A5714">
        <w:rPr>
          <w:lang w:val="pt-BR"/>
        </w:rPr>
        <w:t>Crie uma frase levando em consideração que o texto azul n</w:t>
      </w:r>
      <w:r>
        <w:rPr>
          <w:lang w:val="pt-BR"/>
        </w:rPr>
        <w:t xml:space="preserve">ão aparece para o cliente. </w:t>
      </w:r>
    </w:p>
  </w:comment>
  <w:comment w:id="32" w:author="GUILHERME SERAFINI ECO" w:date="2015-09-18T09:32:00Z" w:initials="GSE">
    <w:p w:rsidR="00DD158E" w:rsidRDefault="00DD158E">
      <w:pPr>
        <w:pStyle w:val="Textodecomentrio"/>
      </w:pPr>
      <w:r>
        <w:rPr>
          <w:rStyle w:val="Refdecomentrio"/>
        </w:rPr>
        <w:annotationRef/>
      </w:r>
      <w:r w:rsidRPr="009A5714">
        <w:rPr>
          <w:lang w:val="pt-BR"/>
        </w:rPr>
        <w:t>Crie uma frase levando em consideração que o texto azul n</w:t>
      </w:r>
      <w:r>
        <w:rPr>
          <w:lang w:val="pt-BR"/>
        </w:rPr>
        <w:t xml:space="preserve">ão aparece para o cliente. </w:t>
      </w:r>
      <w:r w:rsidRPr="009A5714">
        <w:rPr>
          <w:lang w:val="pt-BR"/>
        </w:rPr>
        <w:t>Haverá mudanças?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58E" w:rsidRDefault="00DD158E">
      <w:pPr>
        <w:spacing w:line="240" w:lineRule="auto"/>
      </w:pPr>
      <w:r>
        <w:separator/>
      </w:r>
    </w:p>
  </w:endnote>
  <w:endnote w:type="continuationSeparator" w:id="0">
    <w:p w:rsidR="00DD158E" w:rsidRDefault="00DD1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158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158E" w:rsidRPr="00DD158E" w:rsidRDefault="00DD158E" w:rsidP="00A741DE">
          <w:pPr>
            <w:ind w:right="360"/>
            <w:rPr>
              <w:lang w:val="pt-BR"/>
            </w:rPr>
          </w:pPr>
          <w:r w:rsidRPr="00DD158E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158E" w:rsidRDefault="00DD158E" w:rsidP="00CC5C04">
          <w:pPr>
            <w:jc w:val="center"/>
          </w:pPr>
          <w:r>
            <w:sym w:font="Symbol" w:char="F0D3"/>
          </w:r>
          <w:r w:rsidRPr="00F0706E">
            <w:rPr>
              <w:lang w:val="pt-BR"/>
            </w:rPr>
            <w:t xml:space="preserve"> Soluções de TIC Integradas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158E" w:rsidRDefault="00DD158E" w:rsidP="00A741DE">
          <w:pPr>
            <w:jc w:val="right"/>
          </w:pPr>
          <w:r w:rsidRPr="00DD158E">
            <w:rPr>
              <w:lang w:val="pt-BR"/>
            </w:rPr>
            <w:t>Página</w:t>
          </w:r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46AF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DD158E" w:rsidRDefault="00DD15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58E" w:rsidRDefault="00DD158E">
      <w:pPr>
        <w:spacing w:line="240" w:lineRule="auto"/>
      </w:pPr>
      <w:r>
        <w:separator/>
      </w:r>
    </w:p>
  </w:footnote>
  <w:footnote w:type="continuationSeparator" w:id="0">
    <w:p w:rsidR="00DD158E" w:rsidRDefault="00DD15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158E">
      <w:tc>
        <w:tcPr>
          <w:tcW w:w="6379" w:type="dxa"/>
        </w:tcPr>
        <w:p w:rsidR="00DD158E" w:rsidRPr="00DD158E" w:rsidRDefault="00DD158E" w:rsidP="00CC5C04">
          <w:pPr>
            <w:rPr>
              <w:lang w:val="pt-BR"/>
            </w:rPr>
          </w:pPr>
          <w:r w:rsidRPr="00DD158E">
            <w:rPr>
              <w:b/>
              <w:lang w:val="pt-BR"/>
            </w:rPr>
            <w:t>Biblioteca de Filmes Inteligente</w:t>
          </w:r>
        </w:p>
      </w:tc>
      <w:tc>
        <w:tcPr>
          <w:tcW w:w="3179" w:type="dxa"/>
        </w:tcPr>
        <w:p w:rsidR="00DD158E" w:rsidRDefault="00DD158E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DD158E">
      <w:tc>
        <w:tcPr>
          <w:tcW w:w="6379" w:type="dxa"/>
        </w:tcPr>
        <w:p w:rsidR="00DD158E" w:rsidRPr="00DD158E" w:rsidRDefault="00DD158E" w:rsidP="00A741DE">
          <w:pPr>
            <w:rPr>
              <w:lang w:val="pt-BR"/>
            </w:rPr>
          </w:pPr>
          <w:r w:rsidRPr="00DD158E">
            <w:rPr>
              <w:lang w:val="pt-BR"/>
            </w:rPr>
            <w:t>Visão</w:t>
          </w:r>
        </w:p>
      </w:tc>
      <w:tc>
        <w:tcPr>
          <w:tcW w:w="3179" w:type="dxa"/>
        </w:tcPr>
        <w:p w:rsidR="00DD158E" w:rsidRDefault="00DD158E" w:rsidP="00FD0B4C">
          <w:r>
            <w:t xml:space="preserve">  Data:  11/SET/2015</w:t>
          </w:r>
        </w:p>
      </w:tc>
    </w:tr>
  </w:tbl>
  <w:p w:rsidR="00DD158E" w:rsidRDefault="00DD158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trackRevision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57C"/>
    <w:rsid w:val="0002608B"/>
    <w:rsid w:val="00046AF6"/>
    <w:rsid w:val="0007105E"/>
    <w:rsid w:val="00094CCC"/>
    <w:rsid w:val="000B0663"/>
    <w:rsid w:val="000E1BB3"/>
    <w:rsid w:val="0019590E"/>
    <w:rsid w:val="001C4F7E"/>
    <w:rsid w:val="001F7077"/>
    <w:rsid w:val="00211F64"/>
    <w:rsid w:val="00237F61"/>
    <w:rsid w:val="002B4085"/>
    <w:rsid w:val="002E1D50"/>
    <w:rsid w:val="002F43A5"/>
    <w:rsid w:val="00331277"/>
    <w:rsid w:val="003655F6"/>
    <w:rsid w:val="00375A4A"/>
    <w:rsid w:val="003B5736"/>
    <w:rsid w:val="003F3215"/>
    <w:rsid w:val="004E7A6B"/>
    <w:rsid w:val="00517F92"/>
    <w:rsid w:val="0052614A"/>
    <w:rsid w:val="00544C2C"/>
    <w:rsid w:val="00560EF0"/>
    <w:rsid w:val="005A18D5"/>
    <w:rsid w:val="00676B1E"/>
    <w:rsid w:val="00685AA7"/>
    <w:rsid w:val="00686AE6"/>
    <w:rsid w:val="006D557C"/>
    <w:rsid w:val="0073306D"/>
    <w:rsid w:val="00761AA9"/>
    <w:rsid w:val="007A6FEA"/>
    <w:rsid w:val="00816C1B"/>
    <w:rsid w:val="008570A4"/>
    <w:rsid w:val="0087115E"/>
    <w:rsid w:val="008B4728"/>
    <w:rsid w:val="00990F41"/>
    <w:rsid w:val="009A2DAE"/>
    <w:rsid w:val="009A5714"/>
    <w:rsid w:val="009B19AA"/>
    <w:rsid w:val="009B5F5B"/>
    <w:rsid w:val="00A71024"/>
    <w:rsid w:val="00A741DE"/>
    <w:rsid w:val="00AA4E02"/>
    <w:rsid w:val="00AE35A5"/>
    <w:rsid w:val="00AE4979"/>
    <w:rsid w:val="00B1603D"/>
    <w:rsid w:val="00B43062"/>
    <w:rsid w:val="00B47AA1"/>
    <w:rsid w:val="00B95377"/>
    <w:rsid w:val="00BF5DC2"/>
    <w:rsid w:val="00C00751"/>
    <w:rsid w:val="00C44CF9"/>
    <w:rsid w:val="00C66310"/>
    <w:rsid w:val="00C96381"/>
    <w:rsid w:val="00CC5C04"/>
    <w:rsid w:val="00D1071E"/>
    <w:rsid w:val="00D35AD2"/>
    <w:rsid w:val="00D515CE"/>
    <w:rsid w:val="00DB64C5"/>
    <w:rsid w:val="00DD158E"/>
    <w:rsid w:val="00E12E69"/>
    <w:rsid w:val="00E363A0"/>
    <w:rsid w:val="00E4156E"/>
    <w:rsid w:val="00E44928"/>
    <w:rsid w:val="00E815D2"/>
    <w:rsid w:val="00EB682A"/>
    <w:rsid w:val="00EE70D7"/>
    <w:rsid w:val="00EF6271"/>
    <w:rsid w:val="00F14305"/>
    <w:rsid w:val="00F61473"/>
    <w:rsid w:val="00F76280"/>
    <w:rsid w:val="00FC03A7"/>
    <w:rsid w:val="00FD0B4C"/>
    <w:rsid w:val="00FD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E12E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2E6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2E69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2E6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2E69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E12E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2E6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2E69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2E6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2E69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cument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DF1F4-2973-493A-9243-221714FF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115</TotalTime>
  <Pages>4</Pages>
  <Words>762</Words>
  <Characters>4538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mamangan</dc:creator>
  <cp:lastModifiedBy>JAIR BORGES FERRAZ</cp:lastModifiedBy>
  <cp:revision>29</cp:revision>
  <cp:lastPrinted>2015-09-11T12:33:00Z</cp:lastPrinted>
  <dcterms:created xsi:type="dcterms:W3CDTF">2015-09-11T11:30:00Z</dcterms:created>
  <dcterms:modified xsi:type="dcterms:W3CDTF">2015-09-18T13:30:00Z</dcterms:modified>
</cp:coreProperties>
</file>